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A3E08" w14:textId="6D936807" w:rsidR="00210C9A" w:rsidRDefault="00CF3B3E">
      <w:pPr>
        <w:pStyle w:val="Title"/>
        <w:spacing w:line="242" w:lineRule="auto"/>
      </w:pPr>
      <w:r>
        <w:t>Infertility</w:t>
      </w:r>
      <w:ins w:id="0" w:author="Walid Saleh" w:date="2025-02-17T09:12:00Z" w16du:dateUtc="2025-02-17T15:12:00Z">
        <w:r w:rsidR="006439FE">
          <w:t xml:space="preserve"> Meds</w:t>
        </w:r>
      </w:ins>
      <w:r>
        <w:t>: Understanding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Potential</w:t>
      </w:r>
      <w:r>
        <w:rPr>
          <w:spacing w:val="-9"/>
        </w:rPr>
        <w:t xml:space="preserve"> </w:t>
      </w:r>
      <w:r>
        <w:t>Cancer</w:t>
      </w:r>
      <w:r>
        <w:rPr>
          <w:spacing w:val="-10"/>
        </w:rPr>
        <w:t xml:space="preserve"> </w:t>
      </w:r>
      <w:r>
        <w:t>Risks</w:t>
      </w:r>
    </w:p>
    <w:p w14:paraId="1ECA79CC" w14:textId="77777777" w:rsidR="00210C9A" w:rsidRDefault="00CF3B3E">
      <w:pPr>
        <w:pStyle w:val="BodyText"/>
        <w:spacing w:before="265" w:line="242" w:lineRule="auto"/>
      </w:pPr>
      <w:r>
        <w:t>Infertility</w:t>
      </w:r>
      <w:r>
        <w:rPr>
          <w:spacing w:val="-13"/>
        </w:rPr>
        <w:t xml:space="preserve"> </w:t>
      </w:r>
      <w:r>
        <w:t>affects</w:t>
      </w:r>
      <w:r>
        <w:rPr>
          <w:spacing w:val="-2"/>
        </w:rPr>
        <w:t xml:space="preserve"> </w:t>
      </w:r>
      <w:r>
        <w:t>millions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worldwide,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many,</w:t>
      </w:r>
      <w:r>
        <w:rPr>
          <w:spacing w:val="-2"/>
        </w:rPr>
        <w:t xml:space="preserve"> </w:t>
      </w:r>
      <w:r>
        <w:t>assisted</w:t>
      </w:r>
      <w:r>
        <w:rPr>
          <w:spacing w:val="-4"/>
        </w:rPr>
        <w:t xml:space="preserve"> </w:t>
      </w:r>
      <w:r>
        <w:t>reproductive</w:t>
      </w:r>
      <w:r>
        <w:rPr>
          <w:spacing w:val="-5"/>
        </w:rPr>
        <w:t xml:space="preserve"> </w:t>
      </w:r>
      <w:r>
        <w:t>technologies (ART), such</w:t>
      </w:r>
      <w:r>
        <w:rPr>
          <w:spacing w:val="-4"/>
        </w:rPr>
        <w:t xml:space="preserve"> </w:t>
      </w:r>
      <w:r>
        <w:t>as in vitro fertilization</w:t>
      </w:r>
      <w:r>
        <w:rPr>
          <w:spacing w:val="-4"/>
        </w:rPr>
        <w:t xml:space="preserve"> </w:t>
      </w:r>
      <w:r>
        <w:t>(IVF),</w:t>
      </w:r>
      <w:r>
        <w:rPr>
          <w:spacing w:val="-2"/>
        </w:rPr>
        <w:t xml:space="preserve"> </w:t>
      </w:r>
      <w:r>
        <w:t>offer a</w:t>
      </w:r>
      <w:r>
        <w:rPr>
          <w:spacing w:val="-1"/>
        </w:rPr>
        <w:t xml:space="preserve"> </w:t>
      </w:r>
      <w:r w:rsidR="007E48A6">
        <w:rPr>
          <w:spacing w:val="-1"/>
        </w:rPr>
        <w:t>long awaited cure</w:t>
      </w:r>
      <w:r w:rsidR="007E48A6">
        <w:t xml:space="preserve">. However, for many, concerns about long-term health effects, particularly in relation to </w:t>
      </w:r>
      <w:r w:rsidR="007E48A6">
        <w:rPr>
          <w:spacing w:val="-2"/>
        </w:rPr>
        <w:t>cancer, are still an impediment to seeking treatment.</w:t>
      </w:r>
      <w:r>
        <w:t xml:space="preserve"> </w:t>
      </w:r>
    </w:p>
    <w:p w14:paraId="58AF461F" w14:textId="77777777" w:rsidR="00210C9A" w:rsidRDefault="00CF3B3E">
      <w:pPr>
        <w:pStyle w:val="BodyText"/>
        <w:spacing w:before="2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832486B" wp14:editId="7C111546">
            <wp:simplePos x="0" y="0"/>
            <wp:positionH relativeFrom="page">
              <wp:posOffset>914400</wp:posOffset>
            </wp:positionH>
            <wp:positionV relativeFrom="paragraph">
              <wp:posOffset>175781</wp:posOffset>
            </wp:positionV>
            <wp:extent cx="5943603" cy="3110483"/>
            <wp:effectExtent l="0" t="0" r="0" b="0"/>
            <wp:wrapTopAndBottom/>
            <wp:docPr id="1" name="Image 1" descr="Does IVF Cause Cancer?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oes IVF Cause Cancer?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3" cy="3110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20A3F" w14:textId="77777777" w:rsidR="00210C9A" w:rsidRDefault="00CF3B3E">
      <w:pPr>
        <w:pStyle w:val="BodyText"/>
        <w:spacing w:before="268"/>
        <w:ind w:right="131"/>
      </w:pPr>
      <w:r>
        <w:t>The</w:t>
      </w:r>
      <w:r>
        <w:rPr>
          <w:spacing w:val="-6"/>
        </w:rPr>
        <w:t xml:space="preserve"> </w:t>
      </w:r>
      <w:r>
        <w:t>American</w:t>
      </w:r>
      <w:r>
        <w:rPr>
          <w:spacing w:val="-9"/>
        </w:rPr>
        <w:t xml:space="preserve"> </w:t>
      </w:r>
      <w:r>
        <w:t>Society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Reproductive</w:t>
      </w:r>
      <w:r>
        <w:rPr>
          <w:spacing w:val="-6"/>
        </w:rPr>
        <w:t xml:space="preserve"> </w:t>
      </w:r>
      <w:r>
        <w:t>Medicine</w:t>
      </w:r>
      <w:r>
        <w:rPr>
          <w:spacing w:val="-6"/>
        </w:rPr>
        <w:t xml:space="preserve"> </w:t>
      </w:r>
      <w:r>
        <w:t>(ASRM)</w:t>
      </w:r>
      <w:r w:rsidR="00443224">
        <w:t xml:space="preserve"> recently renewed its guidelines regarding the safety of these medications</w:t>
      </w:r>
      <w:r w:rsidR="007E48A6">
        <w:t xml:space="preserve">, </w:t>
      </w:r>
      <w:r>
        <w:t>focusing on ovarian, breast, uterine, and thyroid cancer</w:t>
      </w:r>
      <w:r w:rsidR="007E48A6">
        <w:t xml:space="preserve">. </w:t>
      </w:r>
      <w:r w:rsidR="00526C05">
        <w:t>This article summarizes these connections and discusses what women undergoing fertility treatments should know about potential risks.</w:t>
      </w:r>
      <w:del w:id="1" w:author="Stephen Collins" w:date="2025-02-17T08:59:00Z" w16du:dateUtc="2025-02-17T14:59:00Z">
        <w:r w:rsidR="00443224" w:rsidDel="00505FB3">
          <w:delText xml:space="preserve">. </w:delText>
        </w:r>
      </w:del>
    </w:p>
    <w:p w14:paraId="4FEFFDCF" w14:textId="77777777" w:rsidR="00210C9A" w:rsidRDefault="00210C9A">
      <w:pPr>
        <w:pStyle w:val="BodyText"/>
        <w:spacing w:before="14"/>
      </w:pPr>
    </w:p>
    <w:p w14:paraId="44E8CFC2" w14:textId="77777777" w:rsidR="00210C9A" w:rsidRDefault="00CF3B3E">
      <w:pPr>
        <w:pStyle w:val="Heading1"/>
      </w:pPr>
      <w:bookmarkStart w:id="2" w:name="The_Role_of_Fertility_Drugs_in_Cancer_Ri"/>
      <w:bookmarkEnd w:id="2"/>
      <w:r>
        <w:t>The</w:t>
      </w:r>
      <w:r>
        <w:rPr>
          <w:spacing w:val="-6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Fertility</w:t>
      </w:r>
      <w:r>
        <w:rPr>
          <w:spacing w:val="-11"/>
        </w:rPr>
        <w:t xml:space="preserve"> </w:t>
      </w:r>
      <w:r>
        <w:t>Drugs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Cancer</w:t>
      </w:r>
      <w:r>
        <w:rPr>
          <w:spacing w:val="-5"/>
        </w:rPr>
        <w:t xml:space="preserve"> </w:t>
      </w:r>
      <w:r>
        <w:rPr>
          <w:spacing w:val="-4"/>
        </w:rPr>
        <w:t>Risk</w:t>
      </w:r>
    </w:p>
    <w:p w14:paraId="32770BFC" w14:textId="0E56033F" w:rsidR="00210C9A" w:rsidRDefault="00CF3B3E">
      <w:pPr>
        <w:pStyle w:val="BodyText"/>
        <w:spacing w:before="269"/>
        <w:ind w:right="131"/>
      </w:pPr>
      <w:r>
        <w:t>Fertility</w:t>
      </w:r>
      <w:r>
        <w:rPr>
          <w:spacing w:val="-8"/>
        </w:rPr>
        <w:t xml:space="preserve"> </w:t>
      </w:r>
      <w:r>
        <w:t>drugs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 w:rsidR="00443224">
        <w:rPr>
          <w:spacing w:val="-4"/>
        </w:rPr>
        <w:t>natural hormones</w:t>
      </w:r>
      <w:r w:rsidR="00AA79B0">
        <w:rPr>
          <w:spacing w:val="-4"/>
        </w:rPr>
        <w:t xml:space="preserve"> called gonadotropins</w:t>
      </w:r>
      <w:r w:rsidR="00443224">
        <w:rPr>
          <w:spacing w:val="-4"/>
        </w:rPr>
        <w:t xml:space="preserve"> (FSH, LH) that </w:t>
      </w:r>
      <w:r w:rsidR="00AA79B0">
        <w:rPr>
          <w:spacing w:val="-4"/>
        </w:rPr>
        <w:t xml:space="preserve">are injected in the skin to </w:t>
      </w:r>
      <w:r w:rsidR="00443224">
        <w:rPr>
          <w:spacing w:val="-4"/>
        </w:rPr>
        <w:t xml:space="preserve">stimulate the ovaries to produce a higher number of eggs for external fertilization with sperm. Other medications like </w:t>
      </w:r>
      <w:r w:rsidR="00AA79B0">
        <w:rPr>
          <w:spacing w:val="-4"/>
        </w:rPr>
        <w:t>clomiphene or letrozole work by indirectly increas</w:t>
      </w:r>
      <w:ins w:id="3" w:author="Stephen Collins" w:date="2025-02-17T09:00:00Z" w16du:dateUtc="2025-02-17T15:00:00Z">
        <w:r w:rsidR="00505FB3">
          <w:rPr>
            <w:spacing w:val="-4"/>
          </w:rPr>
          <w:t>ing</w:t>
        </w:r>
      </w:ins>
      <w:r w:rsidR="00AA79B0">
        <w:rPr>
          <w:spacing w:val="-4"/>
        </w:rPr>
        <w:t xml:space="preserve"> the natural secretion of gonadotropins with a similar end effects. </w:t>
      </w:r>
      <w:r>
        <w:t xml:space="preserve">While these drugs </w:t>
      </w:r>
      <w:r w:rsidR="00AA79B0">
        <w:t xml:space="preserve">have been administered to millions of people, </w:t>
      </w:r>
      <w:r>
        <w:t>their impact</w:t>
      </w:r>
      <w:r>
        <w:rPr>
          <w:spacing w:val="-4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cancer</w:t>
      </w:r>
      <w:r>
        <w:rPr>
          <w:spacing w:val="-3"/>
        </w:rPr>
        <w:t xml:space="preserve"> </w:t>
      </w:r>
      <w:r>
        <w:t>risk</w:t>
      </w:r>
      <w:r>
        <w:rPr>
          <w:spacing w:val="-4"/>
        </w:rPr>
        <w:t xml:space="preserve"> </w:t>
      </w:r>
      <w:r w:rsidR="00AA79B0">
        <w:rPr>
          <w:spacing w:val="-4"/>
        </w:rPr>
        <w:t xml:space="preserve">has been negligible.  </w:t>
      </w:r>
    </w:p>
    <w:p w14:paraId="1C139977" w14:textId="77777777" w:rsidR="00210C9A" w:rsidRDefault="00210C9A">
      <w:pPr>
        <w:pStyle w:val="BodyText"/>
        <w:spacing w:before="15"/>
      </w:pPr>
    </w:p>
    <w:p w14:paraId="36F338AE" w14:textId="77777777" w:rsidR="00210C9A" w:rsidRDefault="00CF3B3E">
      <w:pPr>
        <w:pStyle w:val="Heading2"/>
      </w:pPr>
      <w:bookmarkStart w:id="4" w:name="Ovarian_Cancer_and_Fertility_Treatments"/>
      <w:bookmarkEnd w:id="4"/>
      <w:r>
        <w:t>Ovarian Cancer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Fertility </w:t>
      </w:r>
      <w:r>
        <w:rPr>
          <w:spacing w:val="-2"/>
        </w:rPr>
        <w:t>Treatments</w:t>
      </w:r>
    </w:p>
    <w:p w14:paraId="2BD24BDF" w14:textId="77777777" w:rsidR="00AA79B0" w:rsidRDefault="00CF3B3E" w:rsidP="00AA79B0">
      <w:pPr>
        <w:pStyle w:val="BodyText"/>
        <w:spacing w:before="271"/>
        <w:ind w:right="131"/>
      </w:pPr>
      <w:r>
        <w:t>Ovarian</w:t>
      </w:r>
      <w:r>
        <w:rPr>
          <w:spacing w:val="-7"/>
        </w:rPr>
        <w:t xml:space="preserve"> </w:t>
      </w:r>
      <w:r>
        <w:t>cancer is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concerns</w:t>
      </w:r>
      <w:r>
        <w:rPr>
          <w:spacing w:val="-5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 w:rsidR="00AA79B0">
        <w:rPr>
          <w:spacing w:val="-3"/>
        </w:rPr>
        <w:t xml:space="preserve">the use of </w:t>
      </w:r>
      <w:r>
        <w:t>fertility</w:t>
      </w:r>
      <w:r>
        <w:rPr>
          <w:spacing w:val="-7"/>
        </w:rPr>
        <w:t xml:space="preserve"> </w:t>
      </w:r>
      <w:r>
        <w:t>drug</w:t>
      </w:r>
      <w:r w:rsidR="00AA79B0">
        <w:t>s</w:t>
      </w:r>
      <w:r>
        <w:t>.</w:t>
      </w:r>
      <w:r>
        <w:rPr>
          <w:spacing w:val="-1"/>
        </w:rPr>
        <w:t xml:space="preserve"> </w:t>
      </w:r>
      <w:r>
        <w:t>Studies</w:t>
      </w:r>
      <w:r>
        <w:rPr>
          <w:spacing w:val="-5"/>
        </w:rPr>
        <w:t xml:space="preserve"> </w:t>
      </w:r>
      <w:r>
        <w:t>suggest a possible link between fertility treatments, especially</w:t>
      </w:r>
      <w:r>
        <w:rPr>
          <w:spacing w:val="-1"/>
        </w:rPr>
        <w:t xml:space="preserve"> </w:t>
      </w:r>
      <w:r>
        <w:t>IVF, and an increased risk of ovarian cancer. However, the relationship is complex. Research indicates that women with infertility,</w:t>
      </w:r>
      <w:r w:rsidR="00AA79B0">
        <w:t xml:space="preserve"> </w:t>
      </w:r>
      <w:r>
        <w:t>regardless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treatment,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 w:rsidR="00AA79B0">
        <w:rPr>
          <w:spacing w:val="-4"/>
        </w:rPr>
        <w:t xml:space="preserve">already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ovarian</w:t>
      </w:r>
      <w:r>
        <w:rPr>
          <w:spacing w:val="-7"/>
        </w:rPr>
        <w:t xml:space="preserve"> </w:t>
      </w:r>
      <w:r>
        <w:t>cancer</w:t>
      </w:r>
      <w:r>
        <w:rPr>
          <w:spacing w:val="-2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 underlying</w:t>
      </w:r>
      <w:r>
        <w:rPr>
          <w:spacing w:val="-3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such as endometriosis</w:t>
      </w:r>
      <w:r w:rsidR="00C56E07">
        <w:t>,</w:t>
      </w:r>
      <w:r w:rsidR="00AA79B0">
        <w:t xml:space="preserve"> ovarian cysts, older age and</w:t>
      </w:r>
      <w:r>
        <w:t xml:space="preserve"> nulliparity</w:t>
      </w:r>
      <w:r>
        <w:rPr>
          <w:spacing w:val="-3"/>
        </w:rPr>
        <w:t xml:space="preserve"> </w:t>
      </w:r>
      <w:r>
        <w:t>(no</w:t>
      </w:r>
      <w:r w:rsidR="00AA79B0">
        <w:t xml:space="preserve"> </w:t>
      </w:r>
    </w:p>
    <w:p w14:paraId="3DB569A0" w14:textId="77777777" w:rsidR="00AA79B0" w:rsidRDefault="00AA79B0" w:rsidP="00AA79B0">
      <w:pPr>
        <w:pStyle w:val="BodyText"/>
        <w:spacing w:before="271"/>
        <w:ind w:right="131"/>
      </w:pPr>
    </w:p>
    <w:p w14:paraId="73A20121" w14:textId="7BE80197" w:rsidR="00210C9A" w:rsidRDefault="00AA79B0" w:rsidP="00C56E07">
      <w:pPr>
        <w:pStyle w:val="BodyText"/>
        <w:spacing w:before="271"/>
        <w:ind w:right="131"/>
      </w:pPr>
      <w:r>
        <w:lastRenderedPageBreak/>
        <w:t>previous pregnancy</w:t>
      </w:r>
      <w:r w:rsidR="00CF3B3E">
        <w:t xml:space="preserve">). A study from Denmark showed that women treated with </w:t>
      </w:r>
      <w:r w:rsidR="00C56E07">
        <w:t>IVF medications</w:t>
      </w:r>
      <w:r w:rsidR="00CF3B3E">
        <w:t xml:space="preserve"> a slightly increased risk of ovarian</w:t>
      </w:r>
      <w:r w:rsidR="00CF3B3E">
        <w:rPr>
          <w:spacing w:val="-8"/>
        </w:rPr>
        <w:t xml:space="preserve"> </w:t>
      </w:r>
      <w:r w:rsidR="00CF3B3E">
        <w:t>cancer,</w:t>
      </w:r>
      <w:r w:rsidR="00CF3B3E">
        <w:rPr>
          <w:spacing w:val="-1"/>
        </w:rPr>
        <w:t xml:space="preserve"> </w:t>
      </w:r>
      <w:r w:rsidR="00CF3B3E">
        <w:t>with</w:t>
      </w:r>
      <w:r w:rsidR="00CF3B3E">
        <w:rPr>
          <w:spacing w:val="-8"/>
        </w:rPr>
        <w:t xml:space="preserve"> </w:t>
      </w:r>
      <w:r w:rsidR="00CF3B3E">
        <w:t>a</w:t>
      </w:r>
      <w:r w:rsidR="00CF3B3E">
        <w:rPr>
          <w:spacing w:val="-4"/>
        </w:rPr>
        <w:t xml:space="preserve"> </w:t>
      </w:r>
      <w:r w:rsidR="00CF3B3E">
        <w:t>hazard</w:t>
      </w:r>
      <w:r w:rsidR="00CF3B3E">
        <w:rPr>
          <w:spacing w:val="-3"/>
        </w:rPr>
        <w:t xml:space="preserve"> </w:t>
      </w:r>
      <w:r w:rsidR="00CF3B3E">
        <w:t>ratio of</w:t>
      </w:r>
      <w:r w:rsidR="00CF3B3E">
        <w:rPr>
          <w:spacing w:val="-10"/>
        </w:rPr>
        <w:t xml:space="preserve"> </w:t>
      </w:r>
      <w:r w:rsidR="00CF3B3E">
        <w:t>1.20. However,</w:t>
      </w:r>
      <w:r w:rsidR="00CF3B3E">
        <w:rPr>
          <w:spacing w:val="-6"/>
        </w:rPr>
        <w:t xml:space="preserve"> </w:t>
      </w:r>
      <w:r w:rsidR="00CF3B3E">
        <w:t>the</w:t>
      </w:r>
      <w:r w:rsidR="00CF3B3E">
        <w:rPr>
          <w:spacing w:val="-4"/>
        </w:rPr>
        <w:t xml:space="preserve"> </w:t>
      </w:r>
      <w:r w:rsidR="00CF3B3E">
        <w:t>risk</w:t>
      </w:r>
      <w:r w:rsidR="00CF3B3E">
        <w:rPr>
          <w:spacing w:val="-3"/>
        </w:rPr>
        <w:t xml:space="preserve"> </w:t>
      </w:r>
      <w:r w:rsidR="00CF3B3E" w:rsidRPr="00C56E07">
        <w:rPr>
          <w:i/>
        </w:rPr>
        <w:t>diminished</w:t>
      </w:r>
      <w:r w:rsidR="00CF3B3E">
        <w:rPr>
          <w:spacing w:val="-3"/>
        </w:rPr>
        <w:t xml:space="preserve"> </w:t>
      </w:r>
      <w:r w:rsidR="00CF3B3E">
        <w:t>over</w:t>
      </w:r>
      <w:r w:rsidR="00CF3B3E">
        <w:rPr>
          <w:spacing w:val="-2"/>
        </w:rPr>
        <w:t xml:space="preserve"> </w:t>
      </w:r>
      <w:r w:rsidR="00CF3B3E">
        <w:t>time.</w:t>
      </w:r>
      <w:r w:rsidR="00CF3B3E">
        <w:rPr>
          <w:spacing w:val="-1"/>
        </w:rPr>
        <w:t xml:space="preserve"> </w:t>
      </w:r>
      <w:r w:rsidR="00CF3B3E">
        <w:t>This</w:t>
      </w:r>
      <w:r w:rsidR="00CF3B3E">
        <w:rPr>
          <w:spacing w:val="-1"/>
        </w:rPr>
        <w:t xml:space="preserve"> </w:t>
      </w:r>
      <w:r w:rsidR="00CF3B3E">
        <w:t>findi</w:t>
      </w:r>
      <w:r w:rsidR="00C56E07">
        <w:t xml:space="preserve">ng suggests that </w:t>
      </w:r>
      <w:r w:rsidR="00CF3B3E">
        <w:t>the underlying infertility conditions could play</w:t>
      </w:r>
      <w:r w:rsidR="00CF3B3E">
        <w:rPr>
          <w:spacing w:val="-1"/>
        </w:rPr>
        <w:t xml:space="preserve"> </w:t>
      </w:r>
      <w:r w:rsidR="00CF3B3E">
        <w:t>a more significant role</w:t>
      </w:r>
      <w:r w:rsidR="00C56E07">
        <w:t xml:space="preserve"> than the medications themselves</w:t>
      </w:r>
      <w:r w:rsidR="00CF3B3E">
        <w:t xml:space="preserve">. Additionally, studies focusing on endometriosis </w:t>
      </w:r>
      <w:ins w:id="5" w:author="Walid Saleh" w:date="2025-02-17T09:11:00Z" w16du:dateUtc="2025-02-17T15:11:00Z">
        <w:r w:rsidR="006F775A">
          <w:t xml:space="preserve">alone </w:t>
        </w:r>
      </w:ins>
      <w:r w:rsidR="00CF3B3E">
        <w:t>have found a nearly</w:t>
      </w:r>
      <w:r w:rsidR="00CF3B3E">
        <w:rPr>
          <w:spacing w:val="-1"/>
        </w:rPr>
        <w:t xml:space="preserve"> </w:t>
      </w:r>
      <w:r w:rsidR="00CF3B3E">
        <w:t>twofold increase in ovarian cancer risk</w:t>
      </w:r>
      <w:r w:rsidR="006439FE">
        <w:t xml:space="preserve"> </w:t>
      </w:r>
      <w:r w:rsidR="00CF3B3E">
        <w:t xml:space="preserve">reinforcing the </w:t>
      </w:r>
      <w:r w:rsidR="00C56E07">
        <w:t>importance of these external compounding factors.</w:t>
      </w:r>
      <w:r w:rsidR="00C56E07">
        <w:t xml:space="preserve"> </w:t>
      </w:r>
    </w:p>
    <w:p w14:paraId="29123F4F" w14:textId="77777777" w:rsidR="00210C9A" w:rsidRDefault="00210C9A">
      <w:pPr>
        <w:pStyle w:val="BodyText"/>
      </w:pPr>
    </w:p>
    <w:p w14:paraId="3C1377F7" w14:textId="77777777" w:rsidR="00210C9A" w:rsidRDefault="00CF3B3E">
      <w:pPr>
        <w:pStyle w:val="Heading2"/>
        <w:spacing w:before="1"/>
      </w:pPr>
      <w:bookmarkStart w:id="6" w:name="Borderline_Ovarian_Tumors_(BOTs)"/>
      <w:bookmarkEnd w:id="6"/>
      <w:r>
        <w:t>Borderline</w:t>
      </w:r>
      <w:r>
        <w:rPr>
          <w:spacing w:val="-4"/>
        </w:rPr>
        <w:t xml:space="preserve"> </w:t>
      </w:r>
      <w:r>
        <w:t>Ovarian</w:t>
      </w:r>
      <w:r>
        <w:rPr>
          <w:spacing w:val="-3"/>
        </w:rPr>
        <w:t xml:space="preserve"> </w:t>
      </w:r>
      <w:r>
        <w:t>Tumors</w:t>
      </w:r>
      <w:r>
        <w:rPr>
          <w:spacing w:val="-4"/>
        </w:rPr>
        <w:t xml:space="preserve"> </w:t>
      </w:r>
      <w:r>
        <w:rPr>
          <w:spacing w:val="-2"/>
        </w:rPr>
        <w:t>(BOTs)</w:t>
      </w:r>
    </w:p>
    <w:p w14:paraId="51EE1665" w14:textId="77777777" w:rsidR="008630EB" w:rsidRDefault="00CF3B3E">
      <w:pPr>
        <w:pStyle w:val="BodyText"/>
        <w:spacing w:before="271"/>
      </w:pPr>
      <w:r>
        <w:t xml:space="preserve">While ovarian cancer is rare, borderline ovarian tumors (BOTs) are an intermediate form of cancer that has a lower malignant potential but </w:t>
      </w:r>
      <w:r w:rsidR="00C56E07">
        <w:t xml:space="preserve">still </w:t>
      </w:r>
      <w:r>
        <w:t xml:space="preserve">requires </w:t>
      </w:r>
      <w:r w:rsidR="00C56E07">
        <w:t xml:space="preserve">immediate </w:t>
      </w:r>
      <w:r>
        <w:t xml:space="preserve">attention. </w:t>
      </w:r>
      <w:r w:rsidR="00C56E07">
        <w:t xml:space="preserve">A study conducted in Sweden found a slightly higher incidence of BOTs in women who underwent ART compared to those with infertility who did not undergo ART treatments. </w:t>
      </w:r>
      <w:r w:rsidR="008630EB">
        <w:t xml:space="preserve">However, this association seems to be weak and due to underlying infertility issues like the presence of ovarian endometriomas prior to ART. </w:t>
      </w:r>
    </w:p>
    <w:p w14:paraId="35DE0E76" w14:textId="77777777" w:rsidR="00210C9A" w:rsidRDefault="00CF3B3E">
      <w:pPr>
        <w:pStyle w:val="Heading2"/>
        <w:spacing w:before="279"/>
      </w:pPr>
      <w:bookmarkStart w:id="7" w:name="Other_Cancer_Risks_Linked_to_Fertility_T"/>
      <w:bookmarkStart w:id="8" w:name="Breast_Cancer"/>
      <w:bookmarkEnd w:id="7"/>
      <w:bookmarkEnd w:id="8"/>
      <w:r>
        <w:t>Breast</w:t>
      </w:r>
      <w:r>
        <w:rPr>
          <w:spacing w:val="-4"/>
        </w:rPr>
        <w:t xml:space="preserve"> </w:t>
      </w:r>
      <w:r>
        <w:rPr>
          <w:spacing w:val="-2"/>
        </w:rPr>
        <w:t>Cancer</w:t>
      </w:r>
    </w:p>
    <w:p w14:paraId="22DDA2AE" w14:textId="77777777" w:rsidR="00210C9A" w:rsidRDefault="00CF3B3E">
      <w:pPr>
        <w:pStyle w:val="BodyText"/>
        <w:spacing w:before="271" w:line="242" w:lineRule="auto"/>
        <w:ind w:right="131"/>
      </w:pPr>
      <w:r>
        <w:t>The association between fertility</w:t>
      </w:r>
      <w:r>
        <w:rPr>
          <w:spacing w:val="-1"/>
        </w:rPr>
        <w:t xml:space="preserve"> </w:t>
      </w:r>
      <w:r>
        <w:t>drugs and breast cancer remains controversial. Some studies suggest a potential increase in risk, particularly with prolonged use of fertility</w:t>
      </w:r>
      <w:r>
        <w:rPr>
          <w:spacing w:val="-1"/>
        </w:rPr>
        <w:t xml:space="preserve"> </w:t>
      </w:r>
      <w:r>
        <w:t>drugs like clomiphene</w:t>
      </w:r>
      <w:r>
        <w:rPr>
          <w:spacing w:val="-4"/>
        </w:rPr>
        <w:t xml:space="preserve"> </w:t>
      </w:r>
      <w:r>
        <w:t>citrate</w:t>
      </w:r>
      <w:r>
        <w:rPr>
          <w:spacing w:val="-4"/>
        </w:rPr>
        <w:t xml:space="preserve"> </w:t>
      </w:r>
      <w:r>
        <w:t>(CC),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tamoxifen,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medication</w:t>
      </w:r>
      <w:r>
        <w:rPr>
          <w:spacing w:val="-8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 w:rsidRPr="008630EB">
        <w:rPr>
          <w:i/>
        </w:rPr>
        <w:t>treat</w:t>
      </w:r>
      <w:r>
        <w:t xml:space="preserve"> breast cancer. However, most studies do not show a significant link between ART and breast cancer. A large cohort study</w:t>
      </w:r>
      <w:r>
        <w:rPr>
          <w:spacing w:val="-3"/>
        </w:rPr>
        <w:t xml:space="preserve"> </w:t>
      </w:r>
      <w:r>
        <w:t>with a 30-year follow-up showed no significant increased risk of breast cancer in women who had undergone IVF or used fertility drugs.</w:t>
      </w:r>
    </w:p>
    <w:p w14:paraId="2BB6B093" w14:textId="51F637AC" w:rsidR="008630EB" w:rsidRDefault="00CF3B3E" w:rsidP="008630EB">
      <w:pPr>
        <w:pStyle w:val="BodyText"/>
        <w:spacing w:before="267"/>
        <w:ind w:right="131"/>
      </w:pPr>
      <w:r>
        <w:t>Despite some early concerns, the general consensus is that fertility treatments do not significantly increase the risk of breast cancer. However, women who have been treated for infertility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 not use</w:t>
      </w:r>
      <w:r>
        <w:rPr>
          <w:spacing w:val="-4"/>
        </w:rPr>
        <w:t xml:space="preserve"> </w:t>
      </w:r>
      <w:r>
        <w:t>ART</w:t>
      </w:r>
      <w:r>
        <w:rPr>
          <w:spacing w:val="-6"/>
        </w:rPr>
        <w:t xml:space="preserve"> </w:t>
      </w:r>
      <w:r>
        <w:t>treatments</w:t>
      </w:r>
      <w:r>
        <w:rPr>
          <w:spacing w:val="-1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have a higher</w:t>
      </w:r>
      <w:r>
        <w:rPr>
          <w:spacing w:val="-2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factors,</w:t>
      </w:r>
      <w:r>
        <w:rPr>
          <w:spacing w:val="-1"/>
        </w:rPr>
        <w:t xml:space="preserve"> </w:t>
      </w:r>
      <w:r>
        <w:t xml:space="preserve">such as </w:t>
      </w:r>
      <w:r w:rsidR="008630EB">
        <w:t>delaying conception beyond age 40. One may argue that by conceiving sooner, these wo</w:t>
      </w:r>
      <w:ins w:id="9" w:author="Stephen Collins" w:date="2025-02-17T09:03:00Z" w16du:dateUtc="2025-02-17T15:03:00Z">
        <w:r w:rsidR="00505FB3">
          <w:t>men</w:t>
        </w:r>
      </w:ins>
      <w:del w:id="10" w:author="Stephen Collins" w:date="2025-02-17T09:03:00Z" w16du:dateUtc="2025-02-17T15:03:00Z">
        <w:r w:rsidR="008630EB" w:rsidDel="00505FB3">
          <w:delText>em</w:delText>
        </w:r>
      </w:del>
      <w:r w:rsidR="008630EB">
        <w:t xml:space="preserve"> are lowering their risk of breast cancer. </w:t>
      </w:r>
    </w:p>
    <w:p w14:paraId="1AA0B632" w14:textId="77777777" w:rsidR="008630EB" w:rsidRDefault="008630EB">
      <w:pPr>
        <w:pStyle w:val="Heading2"/>
        <w:spacing w:before="62"/>
      </w:pPr>
      <w:bookmarkStart w:id="11" w:name="Uterine_Cancer"/>
      <w:bookmarkEnd w:id="11"/>
    </w:p>
    <w:p w14:paraId="227A57E2" w14:textId="77777777" w:rsidR="00210C9A" w:rsidRDefault="00CF3B3E">
      <w:pPr>
        <w:pStyle w:val="Heading2"/>
        <w:spacing w:before="62"/>
      </w:pPr>
      <w:r>
        <w:t>Uterine</w:t>
      </w:r>
      <w:r>
        <w:rPr>
          <w:spacing w:val="-5"/>
        </w:rPr>
        <w:t xml:space="preserve"> </w:t>
      </w:r>
      <w:r>
        <w:rPr>
          <w:spacing w:val="-2"/>
        </w:rPr>
        <w:t>Cancer</w:t>
      </w:r>
      <w:r w:rsidR="00B87786">
        <w:rPr>
          <w:spacing w:val="-2"/>
        </w:rPr>
        <w:br/>
      </w:r>
    </w:p>
    <w:p w14:paraId="4A8A4A06" w14:textId="2AD8332E" w:rsidR="00210C9A" w:rsidRPr="00B87786" w:rsidRDefault="00CF3B3E" w:rsidP="00B87786">
      <w:pPr>
        <w:rPr>
          <w:sz w:val="24"/>
          <w:szCs w:val="24"/>
        </w:rPr>
      </w:pPr>
      <w:r w:rsidRPr="00B87786">
        <w:rPr>
          <w:sz w:val="24"/>
          <w:szCs w:val="24"/>
        </w:rPr>
        <w:t>The connection between fertility drugs and uterine cancer is also a</w:t>
      </w:r>
      <w:r w:rsidR="00B87786">
        <w:rPr>
          <w:sz w:val="24"/>
          <w:szCs w:val="24"/>
        </w:rPr>
        <w:t xml:space="preserve"> common concern</w:t>
      </w:r>
      <w:r w:rsidR="008630EB" w:rsidRPr="00B87786">
        <w:rPr>
          <w:sz w:val="24"/>
          <w:szCs w:val="24"/>
        </w:rPr>
        <w:t xml:space="preserve"> because of its know</w:t>
      </w:r>
      <w:r w:rsidR="00B87786">
        <w:rPr>
          <w:sz w:val="24"/>
          <w:szCs w:val="24"/>
        </w:rPr>
        <w:t>n</w:t>
      </w:r>
      <w:r w:rsidR="008630EB" w:rsidRPr="00B87786">
        <w:rPr>
          <w:sz w:val="24"/>
          <w:szCs w:val="24"/>
        </w:rPr>
        <w:t xml:space="preserve"> association with long term unopposed estrogen exposure. This </w:t>
      </w:r>
      <w:r w:rsidR="00B87786">
        <w:rPr>
          <w:sz w:val="24"/>
          <w:szCs w:val="24"/>
        </w:rPr>
        <w:t xml:space="preserve">situation </w:t>
      </w:r>
      <w:r w:rsidR="008630EB" w:rsidRPr="00B87786">
        <w:rPr>
          <w:sz w:val="24"/>
          <w:szCs w:val="24"/>
        </w:rPr>
        <w:t>occurs in people with ovulation problems</w:t>
      </w:r>
      <w:r w:rsidR="00B87786">
        <w:rPr>
          <w:sz w:val="24"/>
          <w:szCs w:val="24"/>
        </w:rPr>
        <w:t>,</w:t>
      </w:r>
      <w:r w:rsidR="008630EB" w:rsidRPr="00B87786">
        <w:rPr>
          <w:sz w:val="24"/>
          <w:szCs w:val="24"/>
        </w:rPr>
        <w:t xml:space="preserve"> like PCOS</w:t>
      </w:r>
      <w:r w:rsidR="00B87786">
        <w:rPr>
          <w:sz w:val="24"/>
          <w:szCs w:val="24"/>
        </w:rPr>
        <w:t xml:space="preserve">, when </w:t>
      </w:r>
      <w:r w:rsidR="008630EB" w:rsidRPr="00B87786">
        <w:rPr>
          <w:sz w:val="24"/>
          <w:szCs w:val="24"/>
        </w:rPr>
        <w:t>estrogen excess</w:t>
      </w:r>
      <w:r w:rsidR="00B87786">
        <w:rPr>
          <w:sz w:val="24"/>
          <w:szCs w:val="24"/>
        </w:rPr>
        <w:t xml:space="preserve"> is not counteracted by the effect of </w:t>
      </w:r>
      <w:r w:rsidR="008630EB" w:rsidRPr="00B87786">
        <w:rPr>
          <w:sz w:val="24"/>
          <w:szCs w:val="24"/>
        </w:rPr>
        <w:t>progesterone release</w:t>
      </w:r>
      <w:r w:rsidR="00B87786">
        <w:rPr>
          <w:sz w:val="24"/>
          <w:szCs w:val="24"/>
        </w:rPr>
        <w:t>d during</w:t>
      </w:r>
      <w:r w:rsidR="008630EB" w:rsidRPr="00B87786">
        <w:rPr>
          <w:sz w:val="24"/>
          <w:szCs w:val="24"/>
        </w:rPr>
        <w:t xml:space="preserve"> ovulation.  There are </w:t>
      </w:r>
      <w:r w:rsidR="00B87786">
        <w:rPr>
          <w:sz w:val="24"/>
          <w:szCs w:val="24"/>
        </w:rPr>
        <w:t>some observational</w:t>
      </w:r>
      <w:r w:rsidR="00B87786" w:rsidRPr="00B87786">
        <w:rPr>
          <w:sz w:val="24"/>
          <w:szCs w:val="24"/>
        </w:rPr>
        <w:t xml:space="preserve"> </w:t>
      </w:r>
      <w:r w:rsidRPr="00B87786">
        <w:rPr>
          <w:sz w:val="24"/>
          <w:szCs w:val="24"/>
        </w:rPr>
        <w:t xml:space="preserve">studies </w:t>
      </w:r>
      <w:r w:rsidR="00B87786">
        <w:rPr>
          <w:sz w:val="24"/>
          <w:szCs w:val="24"/>
        </w:rPr>
        <w:t xml:space="preserve">that </w:t>
      </w:r>
      <w:r w:rsidRPr="00B87786">
        <w:rPr>
          <w:sz w:val="24"/>
          <w:szCs w:val="24"/>
        </w:rPr>
        <w:t>sug</w:t>
      </w:r>
      <w:r w:rsidR="00B87786">
        <w:rPr>
          <w:sz w:val="24"/>
          <w:szCs w:val="24"/>
        </w:rPr>
        <w:t xml:space="preserve">gest that fertility treatments </w:t>
      </w:r>
      <w:r w:rsidRPr="00B87786">
        <w:rPr>
          <w:sz w:val="24"/>
          <w:szCs w:val="24"/>
        </w:rPr>
        <w:t>may contribute to a higher risk of endometrial cancer. However,</w:t>
      </w:r>
      <w:r w:rsidR="00B87786">
        <w:rPr>
          <w:sz w:val="24"/>
          <w:szCs w:val="24"/>
        </w:rPr>
        <w:t xml:space="preserve"> other studies attribute most of the risk to</w:t>
      </w:r>
      <w:r w:rsidR="00B87786" w:rsidRPr="00B87786">
        <w:rPr>
          <w:sz w:val="24"/>
          <w:szCs w:val="24"/>
        </w:rPr>
        <w:t xml:space="preserve"> the long</w:t>
      </w:r>
      <w:ins w:id="12" w:author="Stephen Collins" w:date="2025-02-17T09:04:00Z" w16du:dateUtc="2025-02-17T15:04:00Z">
        <w:r w:rsidR="00505FB3">
          <w:rPr>
            <w:sz w:val="24"/>
            <w:szCs w:val="24"/>
          </w:rPr>
          <w:t>-</w:t>
        </w:r>
      </w:ins>
      <w:del w:id="13" w:author="Stephen Collins" w:date="2025-02-17T09:04:00Z" w16du:dateUtc="2025-02-17T15:04:00Z">
        <w:r w:rsidR="00B87786" w:rsidRPr="00B87786" w:rsidDel="00505FB3">
          <w:rPr>
            <w:sz w:val="24"/>
            <w:szCs w:val="24"/>
          </w:rPr>
          <w:delText xml:space="preserve"> </w:delText>
        </w:r>
      </w:del>
      <w:r w:rsidR="00B87786" w:rsidRPr="00B87786">
        <w:rPr>
          <w:sz w:val="24"/>
          <w:szCs w:val="24"/>
        </w:rPr>
        <w:t xml:space="preserve">standing </w:t>
      </w:r>
      <w:r w:rsidRPr="00B87786">
        <w:rPr>
          <w:sz w:val="24"/>
          <w:szCs w:val="24"/>
        </w:rPr>
        <w:t xml:space="preserve">hormonal imbalance and obesity </w:t>
      </w:r>
      <w:ins w:id="14" w:author="Stephen Collins" w:date="2025-02-17T09:04:00Z" w16du:dateUtc="2025-02-17T15:04:00Z">
        <w:r w:rsidR="00505FB3">
          <w:rPr>
            <w:sz w:val="24"/>
            <w:szCs w:val="24"/>
          </w:rPr>
          <w:t xml:space="preserve">often seen in PCOS, </w:t>
        </w:r>
      </w:ins>
      <w:r w:rsidR="00B87786" w:rsidRPr="00B87786">
        <w:rPr>
          <w:sz w:val="24"/>
          <w:szCs w:val="24"/>
        </w:rPr>
        <w:t>rather than the short course of fertility meds. Anyone with long</w:t>
      </w:r>
      <w:ins w:id="15" w:author="Stephen Collins" w:date="2025-02-17T09:04:00Z" w16du:dateUtc="2025-02-17T15:04:00Z">
        <w:r w:rsidR="00505FB3">
          <w:rPr>
            <w:sz w:val="24"/>
            <w:szCs w:val="24"/>
          </w:rPr>
          <w:t>-</w:t>
        </w:r>
      </w:ins>
      <w:del w:id="16" w:author="Stephen Collins" w:date="2025-02-17T09:04:00Z" w16du:dateUtc="2025-02-17T15:04:00Z">
        <w:r w:rsidR="00B87786" w:rsidRPr="00B87786" w:rsidDel="00505FB3">
          <w:rPr>
            <w:sz w:val="24"/>
            <w:szCs w:val="24"/>
          </w:rPr>
          <w:delText xml:space="preserve"> </w:delText>
        </w:r>
      </w:del>
      <w:r w:rsidR="00B87786" w:rsidRPr="00B87786">
        <w:rPr>
          <w:sz w:val="24"/>
          <w:szCs w:val="24"/>
        </w:rPr>
        <w:t xml:space="preserve">standing ovulation problems should undergo an office biopsy prior to conceiving </w:t>
      </w:r>
      <w:r w:rsidR="00B87786">
        <w:rPr>
          <w:sz w:val="24"/>
          <w:szCs w:val="24"/>
        </w:rPr>
        <w:t xml:space="preserve">to rule out endometrial hyperplasia, a known risk for cancer in </w:t>
      </w:r>
      <w:ins w:id="17" w:author="Stephen Collins" w:date="2025-02-17T09:04:00Z" w16du:dateUtc="2025-02-17T15:04:00Z">
        <w:r w:rsidR="00505FB3">
          <w:rPr>
            <w:sz w:val="24"/>
            <w:szCs w:val="24"/>
          </w:rPr>
          <w:t xml:space="preserve">patients with </w:t>
        </w:r>
      </w:ins>
      <w:r w:rsidR="00B87786">
        <w:rPr>
          <w:sz w:val="24"/>
          <w:szCs w:val="24"/>
        </w:rPr>
        <w:t xml:space="preserve">PCOS. </w:t>
      </w:r>
      <w:r w:rsidR="00372CC0">
        <w:rPr>
          <w:sz w:val="24"/>
          <w:szCs w:val="24"/>
        </w:rPr>
        <w:t xml:space="preserve">Again, one may argue that the natural progesterone released during pregnancy after fertility treatments has a protective effect during these 9 months. </w:t>
      </w:r>
    </w:p>
    <w:p w14:paraId="3646A89D" w14:textId="77777777" w:rsidR="00210C9A" w:rsidRDefault="00210C9A">
      <w:pPr>
        <w:pStyle w:val="BodyText"/>
        <w:spacing w:before="1"/>
      </w:pPr>
    </w:p>
    <w:p w14:paraId="4FBF601B" w14:textId="77777777" w:rsidR="00210C9A" w:rsidRDefault="00CF3B3E">
      <w:pPr>
        <w:pStyle w:val="Heading2"/>
        <w:spacing w:before="1"/>
      </w:pPr>
      <w:bookmarkStart w:id="18" w:name="Thyroid_Cancer"/>
      <w:bookmarkEnd w:id="18"/>
      <w:r>
        <w:t>Thyroid</w:t>
      </w:r>
      <w:r>
        <w:rPr>
          <w:spacing w:val="-5"/>
        </w:rPr>
        <w:t xml:space="preserve"> </w:t>
      </w:r>
      <w:r>
        <w:rPr>
          <w:spacing w:val="-2"/>
        </w:rPr>
        <w:t>Cancer</w:t>
      </w:r>
    </w:p>
    <w:p w14:paraId="7BD6DA2D" w14:textId="77777777" w:rsidR="00210C9A" w:rsidRDefault="00CF3B3E" w:rsidP="00372CC0">
      <w:pPr>
        <w:pStyle w:val="BodyText"/>
        <w:spacing w:before="271" w:line="242" w:lineRule="auto"/>
        <w:ind w:right="131"/>
      </w:pPr>
      <w:r>
        <w:t>Thyroid</w:t>
      </w:r>
      <w:r>
        <w:rPr>
          <w:spacing w:val="-3"/>
        </w:rPr>
        <w:t xml:space="preserve"> </w:t>
      </w:r>
      <w:r>
        <w:t>cancer is</w:t>
      </w:r>
      <w:r>
        <w:rPr>
          <w:spacing w:val="-5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cancer</w:t>
      </w:r>
      <w:r>
        <w:rPr>
          <w:spacing w:val="-2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that has</w:t>
      </w:r>
      <w:r>
        <w:rPr>
          <w:spacing w:val="-5"/>
        </w:rPr>
        <w:t xml:space="preserve"> </w:t>
      </w:r>
      <w:r w:rsidR="00372CC0">
        <w:t>caused concerns despite inconclusive evidence, especially with clomiphene. S</w:t>
      </w:r>
      <w:r>
        <w:t>tudies</w:t>
      </w:r>
      <w:r>
        <w:rPr>
          <w:spacing w:val="-2"/>
        </w:rPr>
        <w:t xml:space="preserve"> </w:t>
      </w:r>
      <w:r w:rsidR="00372CC0">
        <w:rPr>
          <w:spacing w:val="-2"/>
        </w:rPr>
        <w:t xml:space="preserve">have </w:t>
      </w:r>
      <w:r>
        <w:t>show</w:t>
      </w:r>
      <w:r w:rsidR="00372CC0">
        <w:t>ed mixed results despite its frequent use over the last 50 years, suggesting</w:t>
      </w:r>
      <w:r>
        <w:t xml:space="preserve"> that more research is needed to understand the connection between </w:t>
      </w:r>
      <w:r>
        <w:lastRenderedPageBreak/>
        <w:t>thyroid cancer and fertility drugs fully.</w:t>
      </w:r>
    </w:p>
    <w:p w14:paraId="7C7CDF8A" w14:textId="77777777" w:rsidR="00210C9A" w:rsidRDefault="00210C9A">
      <w:pPr>
        <w:pStyle w:val="BodyText"/>
        <w:spacing w:before="12"/>
      </w:pPr>
    </w:p>
    <w:p w14:paraId="5D98A040" w14:textId="77777777" w:rsidR="00210C9A" w:rsidRDefault="00CF3B3E">
      <w:pPr>
        <w:pStyle w:val="Heading2"/>
      </w:pPr>
      <w:bookmarkStart w:id="19" w:name="Colon_Cancer_and_Other_Risks"/>
      <w:bookmarkEnd w:id="19"/>
      <w:r>
        <w:t>Colon</w:t>
      </w:r>
      <w:r>
        <w:rPr>
          <w:spacing w:val="1"/>
        </w:rPr>
        <w:t xml:space="preserve"> </w:t>
      </w:r>
      <w:r>
        <w:t>Cancer</w:t>
      </w:r>
      <w:r>
        <w:rPr>
          <w:spacing w:val="-4"/>
        </w:rPr>
        <w:t xml:space="preserve"> </w:t>
      </w:r>
    </w:p>
    <w:p w14:paraId="43489F7A" w14:textId="77777777" w:rsidR="00210C9A" w:rsidRDefault="00CF3B3E">
      <w:pPr>
        <w:pStyle w:val="BodyText"/>
        <w:spacing w:before="272"/>
      </w:pPr>
      <w:r>
        <w:t>Fertility drugs have not been linked to an increased risk of</w:t>
      </w:r>
      <w:r>
        <w:rPr>
          <w:spacing w:val="-1"/>
        </w:rPr>
        <w:t xml:space="preserve"> </w:t>
      </w:r>
      <w:r>
        <w:t xml:space="preserve">colon cancer, and most studies have shown no significant effect. </w:t>
      </w:r>
    </w:p>
    <w:p w14:paraId="541AD832" w14:textId="77777777" w:rsidR="00210C9A" w:rsidRDefault="00210C9A">
      <w:pPr>
        <w:pStyle w:val="BodyText"/>
        <w:spacing w:before="2"/>
      </w:pPr>
    </w:p>
    <w:p w14:paraId="24E4DDF1" w14:textId="77777777" w:rsidR="00210C9A" w:rsidRDefault="00CF3B3E">
      <w:pPr>
        <w:pStyle w:val="BodyText"/>
        <w:spacing w:line="242" w:lineRule="auto"/>
        <w:ind w:right="131"/>
      </w:pPr>
      <w:r>
        <w:t>Other</w:t>
      </w:r>
      <w:r>
        <w:rPr>
          <w:spacing w:val="-2"/>
        </w:rPr>
        <w:t xml:space="preserve"> </w:t>
      </w:r>
      <w:r>
        <w:t>cancers,</w:t>
      </w:r>
      <w:r>
        <w:rPr>
          <w:spacing w:val="-1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cervical</w:t>
      </w:r>
      <w:r>
        <w:rPr>
          <w:spacing w:val="-12"/>
        </w:rPr>
        <w:t xml:space="preserve"> </w:t>
      </w:r>
      <w:r>
        <w:t>cancer</w:t>
      </w:r>
      <w:r>
        <w:rPr>
          <w:spacing w:val="-2"/>
        </w:rPr>
        <w:t xml:space="preserve"> </w:t>
      </w:r>
      <w:r>
        <w:t>and melanoma,</w:t>
      </w:r>
      <w:r>
        <w:rPr>
          <w:spacing w:val="-1"/>
        </w:rPr>
        <w:t xml:space="preserve"> </w:t>
      </w:r>
      <w:r>
        <w:t>have not</w:t>
      </w:r>
      <w:r>
        <w:rPr>
          <w:spacing w:val="-3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conclusively</w:t>
      </w:r>
      <w:r>
        <w:rPr>
          <w:spacing w:val="-8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to fertility</w:t>
      </w:r>
      <w:r>
        <w:rPr>
          <w:spacing w:val="-7"/>
        </w:rPr>
        <w:t xml:space="preserve"> </w:t>
      </w:r>
      <w:r>
        <w:t>drug use. Most studies suggest no increased risk, with</w:t>
      </w:r>
      <w:r>
        <w:rPr>
          <w:spacing w:val="-2"/>
        </w:rPr>
        <w:t xml:space="preserve"> </w:t>
      </w:r>
      <w:r>
        <w:t>some showing even</w:t>
      </w:r>
      <w:r>
        <w:rPr>
          <w:spacing w:val="-2"/>
        </w:rPr>
        <w:t xml:space="preserve"> </w:t>
      </w:r>
      <w:r>
        <w:t>a slight decrease in the incidence of cervical cancer after ART.</w:t>
      </w:r>
    </w:p>
    <w:p w14:paraId="7B232FFA" w14:textId="77777777" w:rsidR="00210C9A" w:rsidRDefault="00372CC0">
      <w:pPr>
        <w:pStyle w:val="Heading1"/>
        <w:spacing w:before="62"/>
      </w:pPr>
      <w:bookmarkStart w:id="20" w:name="Conclusion_and_Recommendations"/>
      <w:bookmarkEnd w:id="20"/>
      <w:r>
        <w:br/>
      </w:r>
      <w:r w:rsidR="00CF3B3E">
        <w:t>Conclusion</w:t>
      </w:r>
      <w:r w:rsidR="00CF3B3E">
        <w:rPr>
          <w:spacing w:val="-9"/>
        </w:rPr>
        <w:t xml:space="preserve"> </w:t>
      </w:r>
      <w:r w:rsidR="00CF3B3E">
        <w:t>and</w:t>
      </w:r>
      <w:r w:rsidR="00CF3B3E">
        <w:rPr>
          <w:spacing w:val="-8"/>
        </w:rPr>
        <w:t xml:space="preserve"> </w:t>
      </w:r>
      <w:r w:rsidR="00CF3B3E">
        <w:rPr>
          <w:spacing w:val="-2"/>
        </w:rPr>
        <w:t>Recommendations</w:t>
      </w:r>
    </w:p>
    <w:p w14:paraId="0FF48A53" w14:textId="26536F32" w:rsidR="00210C9A" w:rsidRDefault="00CF3B3E">
      <w:pPr>
        <w:pStyle w:val="BodyText"/>
        <w:spacing w:before="270"/>
      </w:pPr>
      <w:r>
        <w:t>The use of fertility</w:t>
      </w:r>
      <w:r>
        <w:rPr>
          <w:spacing w:val="-2"/>
        </w:rPr>
        <w:t xml:space="preserve"> </w:t>
      </w:r>
      <w:r w:rsidR="00372CC0">
        <w:t>drugs</w:t>
      </w:r>
      <w:r>
        <w:t xml:space="preserve"> has raised concerns about potential</w:t>
      </w:r>
      <w:r>
        <w:rPr>
          <w:spacing w:val="-8"/>
        </w:rPr>
        <w:t xml:space="preserve"> </w:t>
      </w:r>
      <w:r>
        <w:t>cancer</w:t>
      </w:r>
      <w:r>
        <w:rPr>
          <w:spacing w:val="-3"/>
        </w:rPr>
        <w:t xml:space="preserve"> </w:t>
      </w:r>
      <w:r>
        <w:t>risks.</w:t>
      </w:r>
      <w:r>
        <w:rPr>
          <w:spacing w:val="-2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there is</w:t>
      </w:r>
      <w:r>
        <w:rPr>
          <w:spacing w:val="-5"/>
        </w:rPr>
        <w:t xml:space="preserve"> </w:t>
      </w:r>
      <w:r>
        <w:t>weak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moderate</w:t>
      </w:r>
      <w:r>
        <w:rPr>
          <w:spacing w:val="-9"/>
        </w:rPr>
        <w:t xml:space="preserve"> </w:t>
      </w:r>
      <w:r w:rsidR="00372CC0" w:rsidRPr="00372CC0">
        <w:rPr>
          <w:i/>
        </w:rPr>
        <w:t>association</w:t>
      </w:r>
      <w:r w:rsidR="00372CC0">
        <w:t xml:space="preserve"> between</w:t>
      </w:r>
      <w:r>
        <w:t xml:space="preserve"> fertility</w:t>
      </w:r>
      <w:r>
        <w:rPr>
          <w:spacing w:val="-13"/>
        </w:rPr>
        <w:t xml:space="preserve"> </w:t>
      </w:r>
      <w:r>
        <w:t>treatments</w:t>
      </w:r>
      <w:r>
        <w:rPr>
          <w:spacing w:val="-5"/>
        </w:rPr>
        <w:t xml:space="preserve"> </w:t>
      </w:r>
      <w:r w:rsidR="00372CC0">
        <w:rPr>
          <w:spacing w:val="-5"/>
        </w:rPr>
        <w:t xml:space="preserve">and </w:t>
      </w:r>
      <w:r>
        <w:t xml:space="preserve">an increased risk of </w:t>
      </w:r>
      <w:r w:rsidR="00372CC0">
        <w:t>female</w:t>
      </w:r>
      <w:r>
        <w:t xml:space="preserve"> cancers, the overall risk appears to be small and indirect. It is essential to understand</w:t>
      </w:r>
      <w:r>
        <w:rPr>
          <w:spacing w:val="-4"/>
        </w:rPr>
        <w:t xml:space="preserve"> </w:t>
      </w:r>
      <w:r>
        <w:t>that long</w:t>
      </w:r>
      <w:ins w:id="21" w:author="Stephen Collins" w:date="2025-02-17T09:05:00Z" w16du:dateUtc="2025-02-17T15:05:00Z">
        <w:r w:rsidR="00505FB3">
          <w:t>-</w:t>
        </w:r>
      </w:ins>
      <w:del w:id="22" w:author="Stephen Collins" w:date="2025-02-17T09:05:00Z" w16du:dateUtc="2025-02-17T15:05:00Z">
        <w:r w:rsidDel="00505FB3">
          <w:delText xml:space="preserve"> </w:delText>
        </w:r>
      </w:del>
      <w:r>
        <w:t xml:space="preserve">standing </w:t>
      </w:r>
      <w:r w:rsidR="00372CC0">
        <w:t xml:space="preserve">infertility </w:t>
      </w:r>
      <w:r>
        <w:t>factors,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PCOS,</w:t>
      </w:r>
      <w:r>
        <w:rPr>
          <w:spacing w:val="-2"/>
        </w:rPr>
        <w:t xml:space="preserve"> </w:t>
      </w:r>
      <w:r>
        <w:t>endometriosis,</w:t>
      </w:r>
      <w:r>
        <w:rPr>
          <w:spacing w:val="-2"/>
        </w:rPr>
        <w:t xml:space="preserve"> ovarian cysts, </w:t>
      </w:r>
      <w:r>
        <w:t>and</w:t>
      </w:r>
      <w:r>
        <w:rPr>
          <w:spacing w:val="-4"/>
        </w:rPr>
        <w:t xml:space="preserve"> </w:t>
      </w:r>
      <w:r>
        <w:t>nulliparity may</w:t>
      </w:r>
      <w:r>
        <w:rPr>
          <w:spacing w:val="-8"/>
        </w:rPr>
        <w:t xml:space="preserve"> </w:t>
      </w:r>
      <w:r>
        <w:t>play</w:t>
      </w:r>
      <w:r>
        <w:rPr>
          <w:spacing w:val="-8"/>
        </w:rPr>
        <w:t xml:space="preserve"> </w:t>
      </w:r>
      <w:r>
        <w:t>a more significant role in cancer risk than the fertility drugs themselves.</w:t>
      </w:r>
    </w:p>
    <w:p w14:paraId="336B5969" w14:textId="77777777" w:rsidR="00210C9A" w:rsidRDefault="00210C9A">
      <w:pPr>
        <w:pStyle w:val="BodyText"/>
        <w:spacing w:before="5"/>
      </w:pPr>
    </w:p>
    <w:p w14:paraId="3851E105" w14:textId="77777777" w:rsidR="00210C9A" w:rsidRDefault="00CF3B3E">
      <w:pPr>
        <w:pStyle w:val="BodyText"/>
        <w:spacing w:before="1"/>
        <w:ind w:right="131"/>
      </w:pPr>
      <w:r>
        <w:t>While women undergoing fertility</w:t>
      </w:r>
      <w:r>
        <w:rPr>
          <w:spacing w:val="-1"/>
        </w:rPr>
        <w:t xml:space="preserve"> </w:t>
      </w:r>
      <w:r>
        <w:t>treatments should be informed about the potential risks, they should also be reassured</w:t>
      </w:r>
      <w:r>
        <w:rPr>
          <w:spacing w:val="-3"/>
        </w:rPr>
        <w:t xml:space="preserve"> </w:t>
      </w:r>
      <w:r>
        <w:t>that many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risks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studied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evidence is</w:t>
      </w:r>
      <w:r>
        <w:rPr>
          <w:spacing w:val="-5"/>
        </w:rPr>
        <w:t xml:space="preserve"> </w:t>
      </w:r>
      <w:r>
        <w:t>not conclusive. Many studies are observational and do not control for these confounding factors in their statistical analysis. Further research is necessary</w:t>
      </w:r>
      <w:r>
        <w:rPr>
          <w:spacing w:val="-1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 long-term</w:t>
      </w:r>
      <w:r>
        <w:rPr>
          <w:spacing w:val="-10"/>
        </w:rPr>
        <w:t xml:space="preserve"> </w:t>
      </w:r>
      <w:r>
        <w:t>effects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fertility</w:t>
      </w:r>
      <w:r>
        <w:rPr>
          <w:spacing w:val="-6"/>
        </w:rPr>
        <w:t xml:space="preserve"> </w:t>
      </w:r>
      <w:r>
        <w:t>drugs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cancer risk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 that women receive the most accurate and up-to-date information.</w:t>
      </w:r>
    </w:p>
    <w:sectPr w:rsidR="00210C9A" w:rsidSect="00210C9A">
      <w:pgSz w:w="12240" w:h="15840"/>
      <w:pgMar w:top="1380" w:right="1440" w:bottom="28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alid Saleh">
    <w15:presenceInfo w15:providerId="AD" w15:userId="S::Walid.Saleh@dallasfertilitycenter.com::9e2b9121-f6ad-4064-9ae1-d1024d0ade6d"/>
  </w15:person>
  <w15:person w15:author="Stephen Collins">
    <w15:presenceInfo w15:providerId="AD" w15:userId="S::scollins@dallasfertilitycenter.com::a004a698-8cec-45b6-aed5-e2c2a615fb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C9A"/>
    <w:rsid w:val="00210C9A"/>
    <w:rsid w:val="00225F41"/>
    <w:rsid w:val="00372CC0"/>
    <w:rsid w:val="00443224"/>
    <w:rsid w:val="00505FB3"/>
    <w:rsid w:val="00526C05"/>
    <w:rsid w:val="006439FE"/>
    <w:rsid w:val="006F775A"/>
    <w:rsid w:val="007E48A6"/>
    <w:rsid w:val="008630EB"/>
    <w:rsid w:val="00A5664E"/>
    <w:rsid w:val="00AA79B0"/>
    <w:rsid w:val="00B87786"/>
    <w:rsid w:val="00C56E07"/>
    <w:rsid w:val="00CF3B3E"/>
    <w:rsid w:val="00D3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AD9E"/>
  <w15:docId w15:val="{1B73847E-A62D-4AA9-9D73-E044D843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10C9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10C9A"/>
    <w:pPr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rsid w:val="00210C9A"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0C9A"/>
    <w:rPr>
      <w:sz w:val="24"/>
      <w:szCs w:val="24"/>
    </w:rPr>
  </w:style>
  <w:style w:type="paragraph" w:styleId="Title">
    <w:name w:val="Title"/>
    <w:basedOn w:val="Normal"/>
    <w:uiPriority w:val="1"/>
    <w:qFormat/>
    <w:rsid w:val="00210C9A"/>
    <w:pPr>
      <w:spacing w:before="57"/>
      <w:ind w:left="855" w:right="131" w:firstLine="326"/>
    </w:pPr>
    <w:rPr>
      <w:b/>
      <w:bCs/>
      <w:i/>
      <w:iCs/>
      <w:sz w:val="44"/>
      <w:szCs w:val="44"/>
    </w:rPr>
  </w:style>
  <w:style w:type="paragraph" w:styleId="ListParagraph">
    <w:name w:val="List Paragraph"/>
    <w:basedOn w:val="Normal"/>
    <w:uiPriority w:val="1"/>
    <w:qFormat/>
    <w:rsid w:val="00210C9A"/>
  </w:style>
  <w:style w:type="paragraph" w:customStyle="1" w:styleId="TableParagraph">
    <w:name w:val="Table Paragraph"/>
    <w:basedOn w:val="Normal"/>
    <w:uiPriority w:val="1"/>
    <w:qFormat/>
    <w:rsid w:val="00210C9A"/>
  </w:style>
  <w:style w:type="paragraph" w:styleId="Revision">
    <w:name w:val="Revision"/>
    <w:hidden/>
    <w:uiPriority w:val="99"/>
    <w:semiHidden/>
    <w:rsid w:val="00505FB3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7A031018188043A1A97F43E0A20E61" ma:contentTypeVersion="4" ma:contentTypeDescription="Create a new document." ma:contentTypeScope="" ma:versionID="d6fcdf54a6e45597030691f0ffd5012a">
  <xsd:schema xmlns:xsd="http://www.w3.org/2001/XMLSchema" xmlns:xs="http://www.w3.org/2001/XMLSchema" xmlns:p="http://schemas.microsoft.com/office/2006/metadata/properties" xmlns:ns3="8b5b1377-df53-455c-8c01-7f7872746d8d" targetNamespace="http://schemas.microsoft.com/office/2006/metadata/properties" ma:root="true" ma:fieldsID="09a5b3c0caa5431175c008487ba2b638" ns3:_="">
    <xsd:import namespace="8b5b1377-df53-455c-8c01-7f7872746d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b1377-df53-455c-8c01-7f7872746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610ADA-B601-46D0-8257-0D6586A48B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82DE90-3C92-486D-93B8-310A47FA26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0CE81C-0E43-4B9C-9BE6-93B0C7AFB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b1377-df53-455c-8c01-7f7872746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Infertility, Hormonal Issues, and IVF: Understanding the Potential Cancer Risks</vt:lpstr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Infertility, Hormonal Issues, and IVF: Understanding the Potential Cancer Risks</dc:title>
  <dc:creator>talha javed</dc:creator>
  <cp:lastModifiedBy>Walid Saleh</cp:lastModifiedBy>
  <cp:revision>3</cp:revision>
  <dcterms:created xsi:type="dcterms:W3CDTF">2025-02-17T15:11:00Z</dcterms:created>
  <dcterms:modified xsi:type="dcterms:W3CDTF">2025-02-17T15:13:00Z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2025-02-16T00:00:00Z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ontentTypeId">
    <vt:lpwstr>0x0101002D7A031018188043A1A97F43E0A20E61</vt:lpwstr>
  </property>
</Properties>
</file>