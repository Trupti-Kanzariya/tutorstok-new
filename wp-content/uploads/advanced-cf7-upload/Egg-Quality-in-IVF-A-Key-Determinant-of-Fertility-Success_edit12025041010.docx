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70B88" w14:textId="04918C22" w:rsidR="00C6496A" w:rsidRDefault="00F63668">
      <w:pPr>
        <w:pStyle w:val="Title"/>
      </w:pPr>
      <w:r>
        <w:t>Egg</w:t>
      </w:r>
      <w:r>
        <w:rPr>
          <w:spacing w:val="-6"/>
        </w:rPr>
        <w:t xml:space="preserve"> </w:t>
      </w:r>
      <w:r>
        <w:t>Quality:</w:t>
      </w:r>
      <w:r>
        <w:rPr>
          <w:spacing w:val="-7"/>
        </w:rPr>
        <w:t xml:space="preserve"> </w:t>
      </w:r>
      <w:r>
        <w:t>A</w:t>
      </w:r>
      <w:r>
        <w:rPr>
          <w:spacing w:val="-4"/>
        </w:rPr>
        <w:t xml:space="preserve"> </w:t>
      </w:r>
      <w:r>
        <w:t>Key</w:t>
      </w:r>
      <w:r>
        <w:rPr>
          <w:spacing w:val="-4"/>
        </w:rPr>
        <w:t xml:space="preserve"> </w:t>
      </w:r>
      <w:r>
        <w:t>Determinant</w:t>
      </w:r>
      <w:r>
        <w:rPr>
          <w:spacing w:val="-8"/>
        </w:rPr>
        <w:t xml:space="preserve"> </w:t>
      </w:r>
      <w:r>
        <w:t>of</w:t>
      </w:r>
      <w:r>
        <w:rPr>
          <w:spacing w:val="-10"/>
        </w:rPr>
        <w:t xml:space="preserve"> </w:t>
      </w:r>
      <w:r w:rsidR="007E7CAF">
        <w:rPr>
          <w:spacing w:val="-10"/>
        </w:rPr>
        <w:t>Reproductive Outcome</w:t>
      </w:r>
    </w:p>
    <w:p w14:paraId="3674CDB9" w14:textId="65CA1CC5" w:rsidR="00DA6D24" w:rsidRDefault="00DA6D24" w:rsidP="00DA6D24">
      <w:pPr>
        <w:pStyle w:val="BodyText"/>
        <w:spacing w:before="268"/>
        <w:ind w:right="351"/>
        <w:jc w:val="both"/>
      </w:pPr>
      <w:r w:rsidRPr="00DA6D24">
        <w:t>Egg quality is a crucial factor in reproduction. It refers to the genetic integrity (DNA), maturation, and overall health of an egg. As women age, DNA integrity declines, reducing the chances of having a healthy baby. This article explores the factors influencing egg quality, its assessment, and its impact on IVF outcomes</w:t>
      </w:r>
    </w:p>
    <w:p w14:paraId="7AF2A455" w14:textId="77777777" w:rsidR="00C6496A" w:rsidRDefault="00C6496A">
      <w:pPr>
        <w:pStyle w:val="BodyText"/>
        <w:spacing w:before="13"/>
      </w:pPr>
    </w:p>
    <w:p w14:paraId="499754AD" w14:textId="77777777" w:rsidR="00C6496A" w:rsidRDefault="00F63668">
      <w:pPr>
        <w:pStyle w:val="Heading1"/>
        <w:spacing w:line="240" w:lineRule="auto"/>
        <w:ind w:left="0" w:firstLine="0"/>
        <w:jc w:val="both"/>
      </w:pPr>
      <w:bookmarkStart w:id="0" w:name="Factors_Affecting_Egg_Quality"/>
      <w:bookmarkEnd w:id="0"/>
      <w:r>
        <w:t>Factors</w:t>
      </w:r>
      <w:r>
        <w:rPr>
          <w:spacing w:val="-4"/>
        </w:rPr>
        <w:t xml:space="preserve"> </w:t>
      </w:r>
      <w:r>
        <w:t>Affecting</w:t>
      </w:r>
      <w:r>
        <w:rPr>
          <w:spacing w:val="-2"/>
        </w:rPr>
        <w:t xml:space="preserve"> </w:t>
      </w:r>
      <w:r>
        <w:t>Egg</w:t>
      </w:r>
      <w:r>
        <w:rPr>
          <w:spacing w:val="-1"/>
        </w:rPr>
        <w:t xml:space="preserve"> </w:t>
      </w:r>
      <w:r>
        <w:rPr>
          <w:spacing w:val="-2"/>
        </w:rPr>
        <w:t>Quality</w:t>
      </w:r>
    </w:p>
    <w:p w14:paraId="4D985E2B" w14:textId="1EE3D795" w:rsidR="00C6496A" w:rsidRDefault="00F63668" w:rsidP="009E4ED4">
      <w:pPr>
        <w:pStyle w:val="BodyText"/>
        <w:spacing w:before="271"/>
        <w:ind w:right="362"/>
        <w:jc w:val="both"/>
      </w:pPr>
      <w:r>
        <w:t xml:space="preserve">Several factors </w:t>
      </w:r>
      <w:r w:rsidR="00DA6D24">
        <w:t>influence</w:t>
      </w:r>
      <w:r>
        <w:t xml:space="preserve"> egg</w:t>
      </w:r>
      <w:r w:rsidR="00DA6D24">
        <w:t xml:space="preserve"> quality</w:t>
      </w:r>
      <w:r>
        <w:t xml:space="preserve">, with maternal age being the most significant. </w:t>
      </w:r>
    </w:p>
    <w:p w14:paraId="696171FB" w14:textId="77777777" w:rsidR="00C6496A" w:rsidRDefault="00C6496A">
      <w:pPr>
        <w:pStyle w:val="BodyText"/>
        <w:spacing w:before="11"/>
      </w:pPr>
    </w:p>
    <w:p w14:paraId="5A5EACA2" w14:textId="77777777" w:rsidR="00C6496A" w:rsidRDefault="00F63668">
      <w:pPr>
        <w:pStyle w:val="Heading1"/>
        <w:numPr>
          <w:ilvl w:val="0"/>
          <w:numId w:val="2"/>
        </w:numPr>
        <w:tabs>
          <w:tab w:val="left" w:pos="720"/>
        </w:tabs>
        <w:ind w:left="720" w:hanging="360"/>
      </w:pPr>
      <w:r>
        <w:t>Maternal</w:t>
      </w:r>
      <w:r>
        <w:rPr>
          <w:spacing w:val="-5"/>
        </w:rPr>
        <w:t xml:space="preserve"> Age</w:t>
      </w:r>
    </w:p>
    <w:p w14:paraId="06153DB8" w14:textId="77777777" w:rsidR="00DA6D24" w:rsidRPr="00DA6D24" w:rsidRDefault="00DA6D24" w:rsidP="00DA6D24">
      <w:pPr>
        <w:pStyle w:val="BodyText"/>
        <w:spacing w:before="271"/>
        <w:ind w:left="360" w:right="362"/>
        <w:jc w:val="both"/>
      </w:pPr>
      <w:r w:rsidRPr="00DA6D24">
        <w:t>As a woman ages, the eggs she is born with undergo genetic degradation, increasing the likelihood of chromosomal abnormalities in embryos. These errors occur mainly at ovulation and are not affected by hormonal medications, diet, or stress. During ovulation, eggs reduce their chromosome count by half (from 46 to 23 chromosomes) to make room for the 23 chromosomes contributed by sperm during fertilization. The percentage of genetically normal embryos declines significantly after age 35, emphasizing the importance of age in IVF success rates and egg freezing.</w:t>
      </w:r>
    </w:p>
    <w:p w14:paraId="598F2C76" w14:textId="77777777" w:rsidR="00DA6D24" w:rsidRDefault="00DA6D24" w:rsidP="009E4ED4">
      <w:pPr>
        <w:pStyle w:val="BodyText"/>
        <w:spacing w:before="271"/>
        <w:ind w:left="360" w:right="362"/>
        <w:jc w:val="both"/>
      </w:pPr>
    </w:p>
    <w:p w14:paraId="7C6162EF" w14:textId="77777777" w:rsidR="00C6496A" w:rsidRDefault="00C6496A">
      <w:pPr>
        <w:jc w:val="center"/>
        <w:rPr>
          <w:i/>
          <w:sz w:val="18"/>
        </w:rPr>
      </w:pPr>
    </w:p>
    <w:p w14:paraId="67A55198" w14:textId="77777777" w:rsidR="00486D30" w:rsidRDefault="00486D30">
      <w:pPr>
        <w:jc w:val="center"/>
        <w:rPr>
          <w:i/>
          <w:sz w:val="18"/>
        </w:rPr>
      </w:pPr>
    </w:p>
    <w:p w14:paraId="4C382429" w14:textId="77777777" w:rsidR="00486D30" w:rsidRDefault="00486D30" w:rsidP="00486D30">
      <w:pPr>
        <w:pStyle w:val="BodyText"/>
        <w:spacing w:before="111"/>
        <w:jc w:val="center"/>
        <w:rPr>
          <w:sz w:val="20"/>
        </w:rPr>
      </w:pPr>
      <w:r>
        <w:rPr>
          <w:noProof/>
        </w:rPr>
        <w:drawing>
          <wp:inline distT="0" distB="0" distL="0" distR="0" wp14:anchorId="358EA5B6" wp14:editId="3C77FFE0">
            <wp:extent cx="4572000" cy="2743200"/>
            <wp:effectExtent l="0" t="0" r="0" b="0"/>
            <wp:docPr id="663726832" name="Chart 1">
              <a:extLst xmlns:a="http://schemas.openxmlformats.org/drawingml/2006/main">
                <a:ext uri="{FF2B5EF4-FFF2-40B4-BE49-F238E27FC236}">
                  <a16:creationId xmlns:a16="http://schemas.microsoft.com/office/drawing/2014/main" id="{46DB029D-4BBD-B70D-B5D3-CF520E9838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D020F9" w14:textId="77777777" w:rsidR="00486D30" w:rsidRDefault="00486D30" w:rsidP="00486D30">
      <w:pPr>
        <w:pStyle w:val="BodyText"/>
        <w:spacing w:before="10"/>
      </w:pPr>
    </w:p>
    <w:p w14:paraId="6B8DAF65" w14:textId="770CE995" w:rsidR="00486D30" w:rsidRDefault="00486D30" w:rsidP="00486D30">
      <w:pPr>
        <w:spacing w:line="204" w:lineRule="exact"/>
        <w:ind w:right="349"/>
        <w:jc w:val="center"/>
        <w:rPr>
          <w:b/>
          <w:i/>
          <w:sz w:val="18"/>
        </w:rPr>
      </w:pPr>
      <w:r>
        <w:rPr>
          <w:b/>
          <w:i/>
          <w:sz w:val="18"/>
        </w:rPr>
        <w:t>Graph</w:t>
      </w:r>
      <w:r>
        <w:rPr>
          <w:b/>
          <w:i/>
          <w:spacing w:val="-5"/>
          <w:sz w:val="18"/>
        </w:rPr>
        <w:t xml:space="preserve"> 1</w:t>
      </w:r>
      <w:r>
        <w:rPr>
          <w:b/>
          <w:i/>
          <w:sz w:val="18"/>
        </w:rPr>
        <w:t>:</w:t>
      </w:r>
      <w:r>
        <w:rPr>
          <w:b/>
          <w:i/>
          <w:spacing w:val="-3"/>
          <w:sz w:val="18"/>
        </w:rPr>
        <w:t xml:space="preserve"> </w:t>
      </w:r>
      <w:r>
        <w:rPr>
          <w:b/>
          <w:i/>
          <w:sz w:val="18"/>
        </w:rPr>
        <w:t>Proportion</w:t>
      </w:r>
      <w:r>
        <w:rPr>
          <w:b/>
          <w:i/>
          <w:spacing w:val="-5"/>
          <w:sz w:val="18"/>
        </w:rPr>
        <w:t xml:space="preserve"> </w:t>
      </w:r>
      <w:r>
        <w:rPr>
          <w:b/>
          <w:i/>
          <w:sz w:val="18"/>
        </w:rPr>
        <w:t>of</w:t>
      </w:r>
      <w:r>
        <w:rPr>
          <w:b/>
          <w:i/>
          <w:spacing w:val="2"/>
          <w:sz w:val="18"/>
        </w:rPr>
        <w:t xml:space="preserve"> </w:t>
      </w:r>
      <w:r>
        <w:rPr>
          <w:b/>
          <w:i/>
          <w:sz w:val="18"/>
        </w:rPr>
        <w:t>Euploid</w:t>
      </w:r>
      <w:r>
        <w:rPr>
          <w:b/>
          <w:i/>
          <w:spacing w:val="-3"/>
          <w:sz w:val="18"/>
        </w:rPr>
        <w:t xml:space="preserve"> </w:t>
      </w:r>
      <w:r>
        <w:rPr>
          <w:b/>
          <w:i/>
          <w:sz w:val="18"/>
        </w:rPr>
        <w:t>Embryos</w:t>
      </w:r>
      <w:r>
        <w:rPr>
          <w:b/>
          <w:i/>
          <w:spacing w:val="-4"/>
          <w:sz w:val="18"/>
        </w:rPr>
        <w:t xml:space="preserve"> </w:t>
      </w:r>
      <w:r>
        <w:rPr>
          <w:b/>
          <w:i/>
          <w:sz w:val="18"/>
        </w:rPr>
        <w:t>per</w:t>
      </w:r>
      <w:r>
        <w:rPr>
          <w:b/>
          <w:i/>
          <w:spacing w:val="-4"/>
          <w:sz w:val="18"/>
        </w:rPr>
        <w:t xml:space="preserve"> </w:t>
      </w:r>
      <w:r>
        <w:rPr>
          <w:b/>
          <w:i/>
          <w:sz w:val="18"/>
        </w:rPr>
        <w:t>IVF</w:t>
      </w:r>
      <w:r>
        <w:rPr>
          <w:b/>
          <w:i/>
          <w:spacing w:val="-6"/>
          <w:sz w:val="18"/>
        </w:rPr>
        <w:t xml:space="preserve"> </w:t>
      </w:r>
      <w:r>
        <w:rPr>
          <w:b/>
          <w:i/>
          <w:sz w:val="18"/>
        </w:rPr>
        <w:t>Cycle</w:t>
      </w:r>
      <w:r>
        <w:rPr>
          <w:b/>
          <w:i/>
          <w:spacing w:val="-3"/>
          <w:sz w:val="18"/>
        </w:rPr>
        <w:t xml:space="preserve"> </w:t>
      </w:r>
      <w:r>
        <w:rPr>
          <w:b/>
          <w:i/>
          <w:sz w:val="18"/>
        </w:rPr>
        <w:t>by</w:t>
      </w:r>
      <w:r>
        <w:rPr>
          <w:b/>
          <w:i/>
          <w:spacing w:val="-4"/>
          <w:sz w:val="18"/>
        </w:rPr>
        <w:t xml:space="preserve"> </w:t>
      </w:r>
      <w:r>
        <w:rPr>
          <w:b/>
          <w:i/>
          <w:sz w:val="18"/>
        </w:rPr>
        <w:t>Maternal</w:t>
      </w:r>
      <w:r>
        <w:rPr>
          <w:b/>
          <w:i/>
          <w:spacing w:val="-2"/>
          <w:sz w:val="18"/>
        </w:rPr>
        <w:t xml:space="preserve"> </w:t>
      </w:r>
      <w:r>
        <w:rPr>
          <w:b/>
          <w:i/>
          <w:spacing w:val="-5"/>
          <w:sz w:val="18"/>
        </w:rPr>
        <w:t xml:space="preserve">Age </w:t>
      </w:r>
      <w:r w:rsidRPr="001F6051">
        <w:rPr>
          <w:bCs/>
          <w:i/>
          <w:spacing w:val="-5"/>
          <w:sz w:val="18"/>
        </w:rPr>
        <w:t xml:space="preserve">(Demko </w:t>
      </w:r>
      <w:r>
        <w:rPr>
          <w:bCs/>
          <w:i/>
          <w:spacing w:val="-5"/>
          <w:sz w:val="18"/>
        </w:rPr>
        <w:t xml:space="preserve">Fert &amp; Steril </w:t>
      </w:r>
      <w:r w:rsidRPr="001F6051">
        <w:rPr>
          <w:bCs/>
          <w:i/>
          <w:spacing w:val="-5"/>
          <w:sz w:val="18"/>
        </w:rPr>
        <w:t>2016)</w:t>
      </w:r>
    </w:p>
    <w:p w14:paraId="42ABF0C0" w14:textId="77777777" w:rsidR="00486D30" w:rsidRDefault="00486D30">
      <w:pPr>
        <w:jc w:val="center"/>
        <w:rPr>
          <w:i/>
          <w:sz w:val="18"/>
        </w:rPr>
        <w:sectPr w:rsidR="00486D30">
          <w:type w:val="continuous"/>
          <w:pgSz w:w="12240" w:h="15840"/>
          <w:pgMar w:top="1380" w:right="108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9DA056E" w14:textId="566505DB" w:rsidR="00C6496A" w:rsidRDefault="00F63668">
      <w:pPr>
        <w:pStyle w:val="Heading1"/>
        <w:numPr>
          <w:ilvl w:val="0"/>
          <w:numId w:val="2"/>
        </w:numPr>
        <w:tabs>
          <w:tab w:val="left" w:pos="720"/>
        </w:tabs>
        <w:spacing w:before="4"/>
        <w:ind w:left="720" w:hanging="360"/>
      </w:pPr>
      <w:r>
        <w:lastRenderedPageBreak/>
        <w:t>Polar</w:t>
      </w:r>
      <w:r>
        <w:rPr>
          <w:spacing w:val="-7"/>
        </w:rPr>
        <w:t xml:space="preserve"> </w:t>
      </w:r>
      <w:r>
        <w:t>Body and</w:t>
      </w:r>
      <w:r>
        <w:rPr>
          <w:spacing w:val="-1"/>
        </w:rPr>
        <w:t xml:space="preserve"> </w:t>
      </w:r>
      <w:r>
        <w:t>Cumulus</w:t>
      </w:r>
      <w:r>
        <w:rPr>
          <w:spacing w:val="-2"/>
        </w:rPr>
        <w:t xml:space="preserve"> </w:t>
      </w:r>
      <w:r>
        <w:rPr>
          <w:spacing w:val="-4"/>
        </w:rPr>
        <w:t>Cells</w:t>
      </w:r>
      <w:r w:rsidR="00E751A0">
        <w:rPr>
          <w:spacing w:val="-4"/>
        </w:rPr>
        <w:t xml:space="preserve"> at Egg Retrieval</w:t>
      </w:r>
    </w:p>
    <w:p w14:paraId="08D8FE89" w14:textId="6C4F5ED0" w:rsidR="00DA6D24" w:rsidRDefault="00DA6D24" w:rsidP="00DA6D24">
      <w:pPr>
        <w:pStyle w:val="NormalWeb"/>
        <w:ind w:left="721"/>
      </w:pPr>
      <w:r>
        <w:t xml:space="preserve">During ovulation, half of the egg’s original DNA is expelled into a small </w:t>
      </w:r>
      <w:r w:rsidRPr="00DA6D24">
        <w:rPr>
          <w:i/>
          <w:iCs/>
        </w:rPr>
        <w:t>polar body</w:t>
      </w:r>
      <w:r>
        <w:t xml:space="preserve">, while the remaining half is retained. The integrity of this polar body and the protective </w:t>
      </w:r>
      <w:r w:rsidRPr="00DA6D24">
        <w:rPr>
          <w:i/>
          <w:iCs/>
        </w:rPr>
        <w:t>cumulus cells</w:t>
      </w:r>
      <w:r>
        <w:t xml:space="preserve"> surrounding the egg are indicators of egg quality. Intact polar bodies are associated with higher fertilization rates in IVF. Cumulus cells, which support egg maturation, can be observed after egg retrieval </w:t>
      </w:r>
      <w:proofErr w:type="gramStart"/>
      <w:r>
        <w:t>and also</w:t>
      </w:r>
      <w:proofErr w:type="gramEnd"/>
      <w:r>
        <w:t xml:space="preserve"> provide insight into an egg’s developmental potential.</w:t>
      </w:r>
    </w:p>
    <w:p w14:paraId="1C0F418E" w14:textId="4AD26A5F" w:rsidR="00C6496A" w:rsidRDefault="005E04B9">
      <w:pPr>
        <w:pStyle w:val="BodyText"/>
        <w:ind w:left="721" w:right="273"/>
      </w:pPr>
      <w:r>
        <w:t>Ovulation divides the original egg</w:t>
      </w:r>
      <w:r w:rsidR="00E751A0">
        <w:t xml:space="preserve"> DNA</w:t>
      </w:r>
      <w:r>
        <w:t xml:space="preserve"> by half. During that </w:t>
      </w:r>
      <w:r w:rsidR="00E751A0">
        <w:t xml:space="preserve">genetic </w:t>
      </w:r>
      <w:r>
        <w:t xml:space="preserve">division, one side retains the original “hardware” while the extra 23 chromosomes are expelled into a small </w:t>
      </w:r>
      <w:r w:rsidRPr="005E04B9">
        <w:rPr>
          <w:i/>
          <w:iCs/>
        </w:rPr>
        <w:t>polar body</w:t>
      </w:r>
      <w:r>
        <w:t xml:space="preserve">. </w:t>
      </w:r>
      <w:r w:rsidR="00F63668">
        <w:t>The integrity of th</w:t>
      </w:r>
      <w:r>
        <w:t>is</w:t>
      </w:r>
      <w:r w:rsidR="00F63668">
        <w:t xml:space="preserve"> polar body and </w:t>
      </w:r>
      <w:r>
        <w:t xml:space="preserve">protective </w:t>
      </w:r>
      <w:r w:rsidR="00F63668" w:rsidRPr="005E04B9">
        <w:rPr>
          <w:i/>
          <w:iCs/>
        </w:rPr>
        <w:t>cumulus cells</w:t>
      </w:r>
      <w:r w:rsidR="00F63668">
        <w:t xml:space="preserve"> surrounding the egg are additional indicators</w:t>
      </w:r>
      <w:r w:rsidR="00F63668">
        <w:rPr>
          <w:spacing w:val="-10"/>
        </w:rPr>
        <w:t xml:space="preserve"> </w:t>
      </w:r>
      <w:r w:rsidR="00F63668">
        <w:t>of</w:t>
      </w:r>
      <w:r w:rsidR="00F63668">
        <w:rPr>
          <w:spacing w:val="-11"/>
        </w:rPr>
        <w:t xml:space="preserve"> </w:t>
      </w:r>
      <w:r w:rsidR="00F63668">
        <w:t>egg</w:t>
      </w:r>
      <w:r w:rsidR="00F63668">
        <w:rPr>
          <w:spacing w:val="-3"/>
        </w:rPr>
        <w:t xml:space="preserve"> </w:t>
      </w:r>
      <w:r w:rsidR="00F63668">
        <w:t>quality</w:t>
      </w:r>
      <w:r>
        <w:t xml:space="preserve"> and integrity</w:t>
      </w:r>
      <w:r w:rsidR="00F63668">
        <w:t>.</w:t>
      </w:r>
      <w:r w:rsidR="00F63668">
        <w:rPr>
          <w:spacing w:val="-2"/>
        </w:rPr>
        <w:t xml:space="preserve"> </w:t>
      </w:r>
      <w:r w:rsidR="00F63668">
        <w:t>Intact polar</w:t>
      </w:r>
      <w:r w:rsidR="00F63668">
        <w:rPr>
          <w:spacing w:val="-2"/>
        </w:rPr>
        <w:t xml:space="preserve"> </w:t>
      </w:r>
      <w:r w:rsidR="00F63668">
        <w:t>bodies</w:t>
      </w:r>
      <w:r w:rsidR="00F63668">
        <w:rPr>
          <w:spacing w:val="-5"/>
        </w:rPr>
        <w:t xml:space="preserve"> </w:t>
      </w:r>
      <w:r w:rsidR="00F63668">
        <w:t>are</w:t>
      </w:r>
      <w:r w:rsidR="00F63668">
        <w:rPr>
          <w:spacing w:val="-4"/>
        </w:rPr>
        <w:t xml:space="preserve"> </w:t>
      </w:r>
      <w:r w:rsidR="00F63668">
        <w:t>often</w:t>
      </w:r>
      <w:r w:rsidR="00F63668">
        <w:rPr>
          <w:spacing w:val="-8"/>
        </w:rPr>
        <w:t xml:space="preserve"> </w:t>
      </w:r>
      <w:r w:rsidR="00F63668">
        <w:t>associated</w:t>
      </w:r>
      <w:r w:rsidR="00F63668">
        <w:rPr>
          <w:spacing w:val="-3"/>
        </w:rPr>
        <w:t xml:space="preserve"> </w:t>
      </w:r>
      <w:r w:rsidR="00F63668">
        <w:t>with</w:t>
      </w:r>
      <w:r w:rsidR="00F63668">
        <w:rPr>
          <w:spacing w:val="-3"/>
        </w:rPr>
        <w:t xml:space="preserve"> </w:t>
      </w:r>
      <w:r w:rsidR="00F63668">
        <w:t>higher fertilization rates</w:t>
      </w:r>
      <w:r w:rsidR="00E751A0">
        <w:t xml:space="preserve"> during IVF</w:t>
      </w:r>
      <w:r w:rsidR="00F63668">
        <w:t>. Cumulus cells, which provide essential support to the egg during maturation</w:t>
      </w:r>
      <w:r>
        <w:t xml:space="preserve"> can easily be seen after egg </w:t>
      </w:r>
      <w:r w:rsidR="00E751A0">
        <w:t xml:space="preserve">retrieval </w:t>
      </w:r>
      <w:proofErr w:type="gramStart"/>
      <w:r w:rsidR="00E751A0">
        <w:t>and</w:t>
      </w:r>
      <w:r>
        <w:t xml:space="preserve"> </w:t>
      </w:r>
      <w:r w:rsidR="00F63668">
        <w:t>also</w:t>
      </w:r>
      <w:proofErr w:type="gramEnd"/>
      <w:r w:rsidR="00F63668">
        <w:t xml:space="preserve"> serve as an indicator of the egg’s potential to develop into a healthy embryo.</w:t>
      </w:r>
      <w:r>
        <w:br/>
      </w:r>
    </w:p>
    <w:p w14:paraId="1052979E" w14:textId="77777777" w:rsidR="00C6496A" w:rsidRDefault="00F63668">
      <w:pPr>
        <w:pStyle w:val="Heading1"/>
        <w:numPr>
          <w:ilvl w:val="0"/>
          <w:numId w:val="2"/>
        </w:numPr>
        <w:tabs>
          <w:tab w:val="left" w:pos="720"/>
        </w:tabs>
        <w:spacing w:before="2" w:line="275" w:lineRule="exact"/>
        <w:ind w:left="720" w:hanging="360"/>
      </w:pPr>
      <w:r>
        <w:t>Lifestyle</w:t>
      </w:r>
      <w:r>
        <w:rPr>
          <w:spacing w:val="-5"/>
        </w:rPr>
        <w:t xml:space="preserve"> </w:t>
      </w:r>
      <w:r>
        <w:t>and</w:t>
      </w:r>
      <w:r>
        <w:rPr>
          <w:spacing w:val="-3"/>
        </w:rPr>
        <w:t xml:space="preserve"> </w:t>
      </w:r>
      <w:r>
        <w:t>Environmental</w:t>
      </w:r>
      <w:r>
        <w:rPr>
          <w:spacing w:val="-8"/>
        </w:rPr>
        <w:t xml:space="preserve"> </w:t>
      </w:r>
      <w:r>
        <w:rPr>
          <w:spacing w:val="-2"/>
        </w:rPr>
        <w:t>Factors</w:t>
      </w:r>
    </w:p>
    <w:p w14:paraId="06731ECE" w14:textId="77777777" w:rsidR="00935206" w:rsidRPr="00935206" w:rsidRDefault="007C773C" w:rsidP="00935206">
      <w:pPr>
        <w:pStyle w:val="BodyText"/>
        <w:ind w:left="721" w:right="273"/>
      </w:pPr>
      <w:r>
        <w:br/>
      </w:r>
      <w:r w:rsidR="00935206" w:rsidRPr="00935206">
        <w:t>Although women are born with a fixed number of eggs, external factors such as smoking, chemotherapy, and radiation can impact egg quality. Smoking, for instance, can reduce IVF pregnancy rates by up to 50%. It is recommended to quit smoking or switch to nicotine products (without tar) to support detoxification and potentially improve outcomes.</w:t>
      </w:r>
    </w:p>
    <w:p w14:paraId="0D2E12BA" w14:textId="097186ED" w:rsidR="00935206" w:rsidRDefault="00935206">
      <w:pPr>
        <w:pStyle w:val="BodyText"/>
        <w:ind w:left="721" w:right="273"/>
      </w:pPr>
    </w:p>
    <w:p w14:paraId="2FFCD2B3" w14:textId="77777777" w:rsidR="00C6496A" w:rsidRDefault="00F63668">
      <w:pPr>
        <w:pStyle w:val="Heading1"/>
        <w:spacing w:line="240" w:lineRule="auto"/>
        <w:ind w:left="0" w:firstLine="0"/>
        <w:jc w:val="both"/>
      </w:pPr>
      <w:bookmarkStart w:id="1" w:name="Assessing_Egg_Quality"/>
      <w:bookmarkEnd w:id="1"/>
      <w:r>
        <w:t>Assessing</w:t>
      </w:r>
      <w:r>
        <w:rPr>
          <w:spacing w:val="-3"/>
        </w:rPr>
        <w:t xml:space="preserve"> </w:t>
      </w:r>
      <w:r>
        <w:t>Egg</w:t>
      </w:r>
      <w:r>
        <w:rPr>
          <w:spacing w:val="-3"/>
        </w:rPr>
        <w:t xml:space="preserve"> </w:t>
      </w:r>
      <w:r>
        <w:rPr>
          <w:spacing w:val="-2"/>
        </w:rPr>
        <w:t>Quality</w:t>
      </w:r>
    </w:p>
    <w:p w14:paraId="1AA8F15F" w14:textId="2B8DEB65" w:rsidR="00935206" w:rsidRPr="00935206" w:rsidRDefault="00935206" w:rsidP="00935206">
      <w:pPr>
        <w:pStyle w:val="BodyText"/>
        <w:spacing w:before="272" w:line="242" w:lineRule="auto"/>
        <w:ind w:right="354"/>
        <w:jc w:val="both"/>
      </w:pPr>
      <w:r w:rsidRPr="00935206">
        <w:t xml:space="preserve">There is no direct blood test to assess egg quality (DNA). Egg quality can only be determined once eggs are retrieved during IVF, which is </w:t>
      </w:r>
      <w:r w:rsidR="002D0F4D">
        <w:t xml:space="preserve">one reason </w:t>
      </w:r>
      <w:r w:rsidRPr="00935206">
        <w:t>why many patients are classified as having "unexplained" infertility. Eggs are not typically graded</w:t>
      </w:r>
      <w:ins w:id="2" w:author="Stephen Collins" w:date="2025-02-22T12:37:00Z" w16du:dateUtc="2025-02-22T18:37:00Z">
        <w:r w:rsidR="002D0F4D">
          <w:t xml:space="preserve"> </w:t>
        </w:r>
      </w:ins>
      <w:r w:rsidR="002F7FC8">
        <w:t>themselves; rather</w:t>
      </w:r>
      <w:r w:rsidR="002D0F4D">
        <w:t xml:space="preserve">, when fertilized eggs become </w:t>
      </w:r>
      <w:r w:rsidRPr="00935206">
        <w:t xml:space="preserve">embryos </w:t>
      </w:r>
      <w:r w:rsidR="002D0F4D">
        <w:t xml:space="preserve">and </w:t>
      </w:r>
      <w:r w:rsidRPr="00935206">
        <w:t xml:space="preserve">reach the </w:t>
      </w:r>
      <w:r w:rsidRPr="00935206">
        <w:rPr>
          <w:i/>
          <w:iCs/>
        </w:rPr>
        <w:t>blastocyst stage</w:t>
      </w:r>
      <w:r w:rsidRPr="00935206">
        <w:t xml:space="preserve"> </w:t>
      </w:r>
      <w:r w:rsidR="002D0F4D">
        <w:t xml:space="preserve">(generally </w:t>
      </w:r>
      <w:r w:rsidRPr="00935206">
        <w:t>on Day 5</w:t>
      </w:r>
      <w:r w:rsidR="002D0F4D">
        <w:t xml:space="preserve"> or 6, </w:t>
      </w:r>
      <w:r w:rsidR="002F7FC8">
        <w:t>with</w:t>
      </w:r>
      <w:r w:rsidR="002F7FC8" w:rsidRPr="00935206">
        <w:t xml:space="preserve"> about</w:t>
      </w:r>
      <w:r w:rsidRPr="00935206">
        <w:t xml:space="preserve"> 120 cells), </w:t>
      </w:r>
      <w:r w:rsidR="002D0F4D">
        <w:t>they can be</w:t>
      </w:r>
      <w:r w:rsidRPr="00935206">
        <w:t xml:space="preserve"> evaluated based on appearance or genetically tested with PGT. At age </w:t>
      </w:r>
      <w:r w:rsidR="002D0F4D">
        <w:t>36</w:t>
      </w:r>
      <w:r w:rsidRPr="00935206">
        <w:t xml:space="preserve">, only half of surviving embryos are genetically normal, underscoring the challenge </w:t>
      </w:r>
      <w:r w:rsidR="002D0F4D">
        <w:t>brought by impaired</w:t>
      </w:r>
      <w:r w:rsidRPr="00935206">
        <w:t xml:space="preserve"> egg quality.</w:t>
      </w:r>
    </w:p>
    <w:p w14:paraId="59F8EA61" w14:textId="77777777" w:rsidR="00C6496A" w:rsidRDefault="00C6496A">
      <w:pPr>
        <w:pStyle w:val="BodyText"/>
        <w:spacing w:before="1"/>
      </w:pPr>
    </w:p>
    <w:p w14:paraId="3D4460E2" w14:textId="6B87E3B7" w:rsidR="00C6496A" w:rsidRDefault="00F63668">
      <w:pPr>
        <w:pStyle w:val="Heading1"/>
        <w:numPr>
          <w:ilvl w:val="0"/>
          <w:numId w:val="1"/>
        </w:numPr>
        <w:tabs>
          <w:tab w:val="left" w:pos="720"/>
        </w:tabs>
        <w:ind w:left="720" w:hanging="360"/>
      </w:pPr>
      <w:r>
        <w:t>Hormone</w:t>
      </w:r>
      <w:r>
        <w:rPr>
          <w:spacing w:val="-3"/>
        </w:rPr>
        <w:t xml:space="preserve"> </w:t>
      </w:r>
      <w:r>
        <w:rPr>
          <w:spacing w:val="-2"/>
        </w:rPr>
        <w:t>Levels</w:t>
      </w:r>
    </w:p>
    <w:p w14:paraId="3BF237E5" w14:textId="383A4672" w:rsidR="00105DEE" w:rsidRDefault="00935206" w:rsidP="002F7FC8">
      <w:pPr>
        <w:pStyle w:val="NormalWeb"/>
        <w:ind w:left="721"/>
      </w:pPr>
      <w:r>
        <w:t xml:space="preserve">Hormones such as Anti-Müllerian Hormone (AMH), Follicle Stimulating Hormone (FSH), and estradiol help assess egg quantity, </w:t>
      </w:r>
      <w:r w:rsidR="002D0F4D">
        <w:t xml:space="preserve">but </w:t>
      </w:r>
      <w:r>
        <w:t xml:space="preserve">not the genetic health of the egg. </w:t>
      </w:r>
      <w:r>
        <w:br/>
      </w:r>
    </w:p>
    <w:p w14:paraId="1DAC83B4" w14:textId="250983EE" w:rsidR="00C6496A" w:rsidRDefault="00F63668">
      <w:pPr>
        <w:pStyle w:val="Heading1"/>
        <w:numPr>
          <w:ilvl w:val="0"/>
          <w:numId w:val="1"/>
        </w:numPr>
        <w:tabs>
          <w:tab w:val="left" w:pos="720"/>
        </w:tabs>
        <w:spacing w:before="5"/>
        <w:ind w:left="720" w:hanging="360"/>
      </w:pPr>
      <w:r>
        <w:t>Menstrual</w:t>
      </w:r>
      <w:r>
        <w:rPr>
          <w:spacing w:val="-9"/>
        </w:rPr>
        <w:t xml:space="preserve"> </w:t>
      </w:r>
      <w:r>
        <w:rPr>
          <w:spacing w:val="-2"/>
        </w:rPr>
        <w:t>Cycles</w:t>
      </w:r>
      <w:r w:rsidR="007577BB">
        <w:rPr>
          <w:spacing w:val="-2"/>
        </w:rPr>
        <w:br/>
      </w:r>
    </w:p>
    <w:p w14:paraId="08C44993" w14:textId="3A9426E2" w:rsidR="00935206" w:rsidRPr="00935206" w:rsidRDefault="00F63668" w:rsidP="00935206">
      <w:pPr>
        <w:pStyle w:val="BodyText"/>
        <w:ind w:left="721" w:right="273"/>
      </w:pPr>
      <w:r>
        <w:t>Regular menstrual</w:t>
      </w:r>
      <w:r>
        <w:rPr>
          <w:spacing w:val="-3"/>
        </w:rPr>
        <w:t xml:space="preserve"> </w:t>
      </w:r>
      <w:r>
        <w:t xml:space="preserve">cycles do not indicate </w:t>
      </w:r>
      <w:r w:rsidR="0005782D">
        <w:t>better</w:t>
      </w:r>
      <w:r>
        <w:t xml:space="preserve"> egg quality</w:t>
      </w:r>
      <w:r w:rsidR="009C08A2">
        <w:t xml:space="preserve"> (or quantity)</w:t>
      </w:r>
      <w:r>
        <w:t>. Women with irregular</w:t>
      </w:r>
      <w:r>
        <w:rPr>
          <w:spacing w:val="-3"/>
        </w:rPr>
        <w:t xml:space="preserve"> </w:t>
      </w:r>
      <w:r>
        <w:t>cycles</w:t>
      </w:r>
      <w:r>
        <w:rPr>
          <w:spacing w:val="-2"/>
        </w:rPr>
        <w:t xml:space="preserve"> </w:t>
      </w:r>
      <w:r w:rsidR="007577BB">
        <w:rPr>
          <w:spacing w:val="-2"/>
        </w:rPr>
        <w:t xml:space="preserve">(PCOS) </w:t>
      </w:r>
      <w:r>
        <w:t>may</w:t>
      </w:r>
      <w:r>
        <w:rPr>
          <w:spacing w:val="-8"/>
        </w:rPr>
        <w:t xml:space="preserve"> </w:t>
      </w:r>
      <w:r w:rsidR="00105DEE">
        <w:rPr>
          <w:spacing w:val="-8"/>
        </w:rPr>
        <w:t>have lower egg quality</w:t>
      </w:r>
      <w:r w:rsidR="007577BB">
        <w:rPr>
          <w:spacing w:val="-8"/>
        </w:rPr>
        <w:t xml:space="preserve"> compared to normally ovulating women</w:t>
      </w:r>
      <w:r w:rsidR="00105DEE">
        <w:rPr>
          <w:spacing w:val="-8"/>
        </w:rPr>
        <w:t xml:space="preserve"> </w:t>
      </w:r>
      <w:r w:rsidR="007577BB">
        <w:rPr>
          <w:spacing w:val="-8"/>
        </w:rPr>
        <w:t>but</w:t>
      </w:r>
      <w:r w:rsidR="009C08A2">
        <w:rPr>
          <w:spacing w:val="-8"/>
        </w:rPr>
        <w:t xml:space="preserve"> </w:t>
      </w:r>
      <w:r w:rsidR="002D0F4D">
        <w:rPr>
          <w:spacing w:val="-8"/>
        </w:rPr>
        <w:t>egg quality</w:t>
      </w:r>
      <w:r w:rsidR="009C08A2">
        <w:rPr>
          <w:spacing w:val="-8"/>
        </w:rPr>
        <w:t xml:space="preserve"> can </w:t>
      </w:r>
      <w:r w:rsidR="002D0F4D">
        <w:rPr>
          <w:spacing w:val="-8"/>
        </w:rPr>
        <w:t xml:space="preserve">impact </w:t>
      </w:r>
      <w:r w:rsidR="009C08A2">
        <w:rPr>
          <w:spacing w:val="-8"/>
        </w:rPr>
        <w:t>w</w:t>
      </w:r>
      <w:r>
        <w:t>omen</w:t>
      </w:r>
      <w:r>
        <w:rPr>
          <w:spacing w:val="-8"/>
        </w:rPr>
        <w:t xml:space="preserve"> </w:t>
      </w:r>
      <w:r>
        <w:t>with</w:t>
      </w:r>
      <w:r>
        <w:rPr>
          <w:spacing w:val="-8"/>
        </w:rPr>
        <w:t xml:space="preserve"> </w:t>
      </w:r>
      <w:r>
        <w:t>regular</w:t>
      </w:r>
      <w:r>
        <w:rPr>
          <w:spacing w:val="-3"/>
        </w:rPr>
        <w:t xml:space="preserve"> </w:t>
      </w:r>
      <w:r>
        <w:t>cycles</w:t>
      </w:r>
      <w:r w:rsidR="002D0F4D">
        <w:t xml:space="preserve"> too</w:t>
      </w:r>
      <w:r w:rsidR="009C08A2">
        <w:t xml:space="preserve">. </w:t>
      </w:r>
      <w:r w:rsidR="00935206" w:rsidRPr="00935206">
        <w:t xml:space="preserve">Glucophage (Metformin) can help </w:t>
      </w:r>
      <w:r w:rsidR="002F7FC8">
        <w:t>fix</w:t>
      </w:r>
      <w:r w:rsidR="00935206" w:rsidRPr="00935206">
        <w:t xml:space="preserve"> insulin resistance and reduce miscarriage rates, but it</w:t>
      </w:r>
      <w:r w:rsidR="00935206">
        <w:t>s</w:t>
      </w:r>
      <w:r w:rsidR="00935206" w:rsidRPr="00935206">
        <w:t xml:space="preserve"> benefits primarily affect the uterine environment </w:t>
      </w:r>
      <w:r w:rsidR="002F7FC8">
        <w:t>not</w:t>
      </w:r>
      <w:r w:rsidR="00935206" w:rsidRPr="00935206">
        <w:t xml:space="preserve"> the DNA integrity of eggs.</w:t>
      </w:r>
      <w:r w:rsidR="002F7FC8">
        <w:br/>
      </w:r>
      <w:r w:rsidR="002F7FC8">
        <w:br/>
      </w:r>
      <w:r w:rsidR="002F7FC8">
        <w:br/>
      </w:r>
    </w:p>
    <w:p w14:paraId="7E4549A2" w14:textId="2EC8C50C" w:rsidR="00C6496A" w:rsidRDefault="00C6496A">
      <w:pPr>
        <w:pStyle w:val="BodyText"/>
        <w:ind w:left="721" w:right="273"/>
      </w:pPr>
    </w:p>
    <w:p w14:paraId="4326DA5E" w14:textId="6D0EF314" w:rsidR="00C6496A" w:rsidRDefault="00F63668">
      <w:pPr>
        <w:pStyle w:val="Heading1"/>
        <w:numPr>
          <w:ilvl w:val="0"/>
          <w:numId w:val="1"/>
        </w:numPr>
        <w:tabs>
          <w:tab w:val="left" w:pos="720"/>
        </w:tabs>
        <w:spacing w:before="3" w:line="273" w:lineRule="exact"/>
        <w:ind w:left="720" w:hanging="360"/>
      </w:pPr>
      <w:r>
        <w:lastRenderedPageBreak/>
        <w:t>Previous</w:t>
      </w:r>
      <w:r>
        <w:rPr>
          <w:spacing w:val="-3"/>
        </w:rPr>
        <w:t xml:space="preserve"> </w:t>
      </w:r>
      <w:r>
        <w:t>IVF</w:t>
      </w:r>
      <w:r>
        <w:rPr>
          <w:spacing w:val="-2"/>
        </w:rPr>
        <w:t xml:space="preserve"> Success</w:t>
      </w:r>
    </w:p>
    <w:p w14:paraId="7EF1DAB8" w14:textId="352941D7" w:rsidR="00C6496A" w:rsidRDefault="00935206" w:rsidP="00935206">
      <w:pPr>
        <w:pStyle w:val="NormalWeb"/>
        <w:ind w:left="721"/>
      </w:pPr>
      <w:r>
        <w:t>Success in previous IVF cycles, particularly with good embryo development, is a strong indicator of good egg quality. Women who have achieved successful fertilization and embryo development in past IVF attempts are more likely to have healthy eggs in subsequent cycles if they remain in the same age group.</w:t>
      </w:r>
    </w:p>
    <w:p w14:paraId="1F60D263" w14:textId="77777777" w:rsidR="00C6496A" w:rsidRDefault="00F63668">
      <w:pPr>
        <w:pStyle w:val="Heading1"/>
        <w:spacing w:line="240" w:lineRule="auto"/>
        <w:ind w:left="0" w:firstLine="0"/>
        <w:jc w:val="both"/>
      </w:pPr>
      <w:r>
        <w:t>Egg Quality</w:t>
      </w:r>
      <w:r>
        <w:rPr>
          <w:spacing w:val="-1"/>
        </w:rPr>
        <w:t xml:space="preserve"> </w:t>
      </w:r>
      <w:r>
        <w:t xml:space="preserve">and IVF </w:t>
      </w:r>
      <w:r>
        <w:rPr>
          <w:spacing w:val="-2"/>
        </w:rPr>
        <w:t>Outcomes</w:t>
      </w:r>
    </w:p>
    <w:p w14:paraId="0FF57CDD" w14:textId="5A0979F0" w:rsidR="00486D30" w:rsidRDefault="00935206" w:rsidP="002745A7">
      <w:pPr>
        <w:pStyle w:val="BodyText"/>
        <w:spacing w:before="72"/>
        <w:ind w:right="363"/>
        <w:jc w:val="both"/>
        <w:rPr>
          <w:spacing w:val="-2"/>
        </w:rPr>
      </w:pPr>
      <w:r>
        <w:br/>
      </w:r>
      <w:r w:rsidRPr="00935206">
        <w:t xml:space="preserve">In IVF, egg quality significantly influences the chances of a successful pregnancy. Mature eggs, particularly those at the metaphase-2 (M2) stage, are ideal for fertilization and yield the best outcomes. </w:t>
      </w:r>
      <w:r w:rsidR="002745A7" w:rsidRPr="002745A7">
        <w:rPr>
          <w:highlight w:val="yellow"/>
        </w:rPr>
        <w:t>The 2022 SART data is pictured below. Please note that comparing clinic success rates is misleading because patient characteristics and treatment methods vary by clinic. For example, clinics that discriminate against poor candidates would have a lower pregnancy rate.</w:t>
      </w:r>
      <w:r w:rsidR="002745A7">
        <w:t xml:space="preserve"> </w:t>
      </w:r>
      <w:bookmarkStart w:id="3" w:name="Conclusion"/>
      <w:bookmarkEnd w:id="3"/>
      <w:r w:rsidR="00DD3932">
        <w:br/>
      </w:r>
    </w:p>
    <w:p w14:paraId="51C22A18" w14:textId="60F15958" w:rsidR="00486D30" w:rsidRDefault="00486D30" w:rsidP="00486D30">
      <w:pPr>
        <w:pStyle w:val="BodyText"/>
        <w:spacing w:before="177"/>
        <w:jc w:val="center"/>
        <w:rPr>
          <w:sz w:val="20"/>
        </w:rPr>
      </w:pPr>
      <w:r>
        <w:rPr>
          <w:noProof/>
        </w:rPr>
        <w:drawing>
          <wp:inline distT="0" distB="0" distL="0" distR="0" wp14:anchorId="1CD0A7A7" wp14:editId="731562B9">
            <wp:extent cx="4572000" cy="2743200"/>
            <wp:effectExtent l="0" t="0" r="0" b="0"/>
            <wp:docPr id="2078429322" name="Chart 1">
              <a:extLst xmlns:a="http://schemas.openxmlformats.org/drawingml/2006/main">
                <a:ext uri="{FF2B5EF4-FFF2-40B4-BE49-F238E27FC236}">
                  <a16:creationId xmlns:a16="http://schemas.microsoft.com/office/drawing/2014/main" id="{B3782664-6C0C-840E-E75D-866F312CF3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D5B22A" w14:textId="25FD6C39" w:rsidR="00486D30" w:rsidRDefault="00486D30" w:rsidP="00486D30">
      <w:pPr>
        <w:pStyle w:val="BodyText"/>
        <w:spacing w:before="83"/>
      </w:pPr>
    </w:p>
    <w:p w14:paraId="4120A7C2" w14:textId="03A6D61D" w:rsidR="00486D30" w:rsidRDefault="00486D30" w:rsidP="00486D30">
      <w:pPr>
        <w:spacing w:before="1" w:line="204" w:lineRule="exact"/>
        <w:ind w:left="721" w:right="354"/>
        <w:jc w:val="center"/>
        <w:rPr>
          <w:b/>
          <w:i/>
          <w:sz w:val="18"/>
        </w:rPr>
      </w:pPr>
      <w:r>
        <w:rPr>
          <w:b/>
          <w:i/>
          <w:sz w:val="18"/>
        </w:rPr>
        <w:t>Graph</w:t>
      </w:r>
      <w:r>
        <w:rPr>
          <w:b/>
          <w:i/>
          <w:spacing w:val="-5"/>
          <w:sz w:val="18"/>
        </w:rPr>
        <w:t xml:space="preserve"> 2</w:t>
      </w:r>
      <w:r>
        <w:rPr>
          <w:b/>
          <w:i/>
          <w:sz w:val="18"/>
        </w:rPr>
        <w:t>:</w:t>
      </w:r>
      <w:r>
        <w:rPr>
          <w:b/>
          <w:i/>
          <w:spacing w:val="-2"/>
          <w:sz w:val="18"/>
        </w:rPr>
        <w:t xml:space="preserve"> Live Birth Rates per frozen ET. </w:t>
      </w:r>
      <w:r w:rsidRPr="001F6051">
        <w:rPr>
          <w:bCs/>
          <w:i/>
          <w:spacing w:val="-2"/>
          <w:sz w:val="18"/>
        </w:rPr>
        <w:t>SART.org Data 2022</w:t>
      </w:r>
    </w:p>
    <w:p w14:paraId="00FC45E9" w14:textId="6A4CACBF" w:rsidR="00C6496A" w:rsidRDefault="00C6496A" w:rsidP="00F63668">
      <w:pPr>
        <w:pStyle w:val="BodyText"/>
        <w:spacing w:before="72"/>
        <w:ind w:right="363"/>
        <w:jc w:val="both"/>
        <w:rPr>
          <w:i/>
          <w:sz w:val="18"/>
        </w:rPr>
      </w:pPr>
    </w:p>
    <w:p w14:paraId="6912BDF4" w14:textId="77777777" w:rsidR="00C6496A" w:rsidRDefault="00F63668">
      <w:pPr>
        <w:pStyle w:val="Heading1"/>
        <w:spacing w:before="1" w:line="240" w:lineRule="auto"/>
        <w:ind w:left="0" w:firstLine="0"/>
        <w:rPr>
          <w:spacing w:val="-2"/>
        </w:rPr>
      </w:pPr>
      <w:r>
        <w:rPr>
          <w:spacing w:val="-2"/>
        </w:rPr>
        <w:t>Conclusion</w:t>
      </w:r>
    </w:p>
    <w:p w14:paraId="6F4B5E34" w14:textId="77777777" w:rsidR="00F63668" w:rsidRDefault="00F63668">
      <w:pPr>
        <w:pStyle w:val="Heading1"/>
        <w:spacing w:before="1" w:line="240" w:lineRule="auto"/>
        <w:ind w:left="0" w:firstLine="0"/>
        <w:rPr>
          <w:spacing w:val="-2"/>
        </w:rPr>
      </w:pPr>
    </w:p>
    <w:p w14:paraId="51449FD7" w14:textId="3B7C2B1B" w:rsidR="00935206" w:rsidRPr="00935206" w:rsidRDefault="00935206" w:rsidP="00935206">
      <w:pPr>
        <w:rPr>
          <w:sz w:val="24"/>
          <w:szCs w:val="24"/>
        </w:rPr>
      </w:pPr>
      <w:r w:rsidRPr="00935206">
        <w:rPr>
          <w:sz w:val="24"/>
          <w:szCs w:val="24"/>
        </w:rPr>
        <w:t xml:space="preserve">Understanding the factors affecting egg quality helps women make informed fertility decisions </w:t>
      </w:r>
      <w:r>
        <w:rPr>
          <w:sz w:val="24"/>
          <w:szCs w:val="24"/>
        </w:rPr>
        <w:t xml:space="preserve">regarding the option with </w:t>
      </w:r>
      <w:r w:rsidRPr="00935206">
        <w:rPr>
          <w:sz w:val="24"/>
          <w:szCs w:val="24"/>
        </w:rPr>
        <w:t>the</w:t>
      </w:r>
      <w:r>
        <w:rPr>
          <w:sz w:val="24"/>
          <w:szCs w:val="24"/>
        </w:rPr>
        <w:t xml:space="preserve"> best</w:t>
      </w:r>
      <w:r w:rsidRPr="00935206">
        <w:rPr>
          <w:sz w:val="24"/>
          <w:szCs w:val="24"/>
        </w:rPr>
        <w:t xml:space="preserve"> chance of a healthy baby. Age-related chromosomal errors are the most significant determinant of IVF success. Women under 35 have a higher percentage of normal eggs and euploid embryos, increasing their likelihood of successful IVF outcomes. In this age group, preimplantation genetic testing (PGT) is generally unnecessary. In contrast, women over 35 have a higher proportion of abnormal eggs, leading to lower success rates, increased miscarriage risks, and higher chances of chromosomal disorders.</w:t>
      </w:r>
      <w:r w:rsidR="000B6EBA" w:rsidRPr="000B6EBA">
        <w:rPr>
          <w:sz w:val="24"/>
          <w:szCs w:val="24"/>
        </w:rPr>
        <w:t xml:space="preserve"> </w:t>
      </w:r>
      <w:r w:rsidR="000B6EBA" w:rsidRPr="00935206">
        <w:rPr>
          <w:sz w:val="24"/>
          <w:szCs w:val="24"/>
        </w:rPr>
        <w:t>To avoid future fertility challenges, egg freezing before age 35 is advised.</w:t>
      </w:r>
      <w:r w:rsidR="000B6EBA">
        <w:rPr>
          <w:sz w:val="24"/>
          <w:szCs w:val="24"/>
        </w:rPr>
        <w:br/>
      </w:r>
    </w:p>
    <w:p w14:paraId="5BE4B50B" w14:textId="093616D9" w:rsidR="000B6EBA" w:rsidRPr="002745A7" w:rsidRDefault="00935206" w:rsidP="000B6EBA">
      <w:pPr>
        <w:rPr>
          <w:sz w:val="24"/>
          <w:szCs w:val="24"/>
        </w:rPr>
      </w:pPr>
      <w:r w:rsidRPr="002745A7">
        <w:rPr>
          <w:sz w:val="24"/>
          <w:szCs w:val="24"/>
        </w:rPr>
        <w:t xml:space="preserve">Many women over 42-43 consider using donor eggs, particularly when their ovarian reserve is low. IVF is generally not recommended for women over 44 due to its low success rates. </w:t>
      </w:r>
      <w:r w:rsidR="000B6EBA" w:rsidRPr="002745A7">
        <w:rPr>
          <w:sz w:val="24"/>
          <w:szCs w:val="24"/>
          <w:highlight w:val="yellow"/>
        </w:rPr>
        <w:t xml:space="preserve">It is important to understand that egg quality and fertility cannot be </w:t>
      </w:r>
      <w:r w:rsidR="002D0F4D" w:rsidRPr="002745A7">
        <w:rPr>
          <w:sz w:val="24"/>
          <w:szCs w:val="24"/>
          <w:highlight w:val="yellow"/>
        </w:rPr>
        <w:t xml:space="preserve">significantly </w:t>
      </w:r>
      <w:r w:rsidR="000B6EBA" w:rsidRPr="002745A7">
        <w:rPr>
          <w:sz w:val="24"/>
          <w:szCs w:val="24"/>
          <w:highlight w:val="yellow"/>
        </w:rPr>
        <w:t>enhanced by supplements, hormonal treatments, or stress relief methods</w:t>
      </w:r>
      <w:r w:rsidR="002745A7" w:rsidRPr="002745A7">
        <w:rPr>
          <w:sz w:val="24"/>
          <w:szCs w:val="24"/>
          <w:highlight w:val="yellow"/>
        </w:rPr>
        <w:t xml:space="preserve"> because they do not </w:t>
      </w:r>
      <w:r w:rsidR="002745A7">
        <w:rPr>
          <w:sz w:val="24"/>
          <w:szCs w:val="24"/>
          <w:highlight w:val="yellow"/>
        </w:rPr>
        <w:t xml:space="preserve">restore </w:t>
      </w:r>
      <w:r w:rsidR="002745A7" w:rsidRPr="002745A7">
        <w:rPr>
          <w:sz w:val="24"/>
          <w:szCs w:val="24"/>
          <w:highlight w:val="yellow"/>
        </w:rPr>
        <w:t>DNA in</w:t>
      </w:r>
      <w:r w:rsidR="002745A7">
        <w:rPr>
          <w:sz w:val="24"/>
          <w:szCs w:val="24"/>
          <w:highlight w:val="yellow"/>
        </w:rPr>
        <w:t xml:space="preserve">side the egg. </w:t>
      </w:r>
      <w:r w:rsidR="000B6EBA" w:rsidRPr="002745A7">
        <w:rPr>
          <w:sz w:val="24"/>
          <w:szCs w:val="24"/>
        </w:rPr>
        <w:t xml:space="preserve"> </w:t>
      </w:r>
    </w:p>
    <w:p w14:paraId="13F2DF1D" w14:textId="70025C2E" w:rsidR="000B6EBA" w:rsidRPr="00F63668" w:rsidRDefault="000B6EBA" w:rsidP="000B6EBA">
      <w:pPr>
        <w:rPr>
          <w:sz w:val="24"/>
          <w:szCs w:val="24"/>
        </w:rPr>
      </w:pPr>
    </w:p>
    <w:sectPr w:rsidR="000B6EBA" w:rsidRPr="00F63668">
      <w:pgSz w:w="12240" w:h="15840"/>
      <w:pgMar w:top="1360" w:right="1080" w:bottom="28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544CAE"/>
    <w:multiLevelType w:val="hybridMultilevel"/>
    <w:tmpl w:val="04162F7C"/>
    <w:lvl w:ilvl="0" w:tplc="F9A85B1E">
      <w:start w:val="1"/>
      <w:numFmt w:val="decimal"/>
      <w:lvlText w:val="%1."/>
      <w:lvlJc w:val="left"/>
      <w:pPr>
        <w:ind w:left="7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EC64817E">
      <w:numFmt w:val="bullet"/>
      <w:lvlText w:val="•"/>
      <w:lvlJc w:val="left"/>
      <w:pPr>
        <w:ind w:left="1620" w:hanging="361"/>
      </w:pPr>
      <w:rPr>
        <w:rFonts w:hint="default"/>
        <w:lang w:val="en-US" w:eastAsia="en-US" w:bidi="ar-SA"/>
      </w:rPr>
    </w:lvl>
    <w:lvl w:ilvl="2" w:tplc="276A7A76">
      <w:numFmt w:val="bullet"/>
      <w:lvlText w:val="•"/>
      <w:lvlJc w:val="left"/>
      <w:pPr>
        <w:ind w:left="2520" w:hanging="361"/>
      </w:pPr>
      <w:rPr>
        <w:rFonts w:hint="default"/>
        <w:lang w:val="en-US" w:eastAsia="en-US" w:bidi="ar-SA"/>
      </w:rPr>
    </w:lvl>
    <w:lvl w:ilvl="3" w:tplc="A388218E">
      <w:numFmt w:val="bullet"/>
      <w:lvlText w:val="•"/>
      <w:lvlJc w:val="left"/>
      <w:pPr>
        <w:ind w:left="3420" w:hanging="361"/>
      </w:pPr>
      <w:rPr>
        <w:rFonts w:hint="default"/>
        <w:lang w:val="en-US" w:eastAsia="en-US" w:bidi="ar-SA"/>
      </w:rPr>
    </w:lvl>
    <w:lvl w:ilvl="4" w:tplc="A5EE2C76">
      <w:numFmt w:val="bullet"/>
      <w:lvlText w:val="•"/>
      <w:lvlJc w:val="left"/>
      <w:pPr>
        <w:ind w:left="4320" w:hanging="361"/>
      </w:pPr>
      <w:rPr>
        <w:rFonts w:hint="default"/>
        <w:lang w:val="en-US" w:eastAsia="en-US" w:bidi="ar-SA"/>
      </w:rPr>
    </w:lvl>
    <w:lvl w:ilvl="5" w:tplc="EF145264">
      <w:numFmt w:val="bullet"/>
      <w:lvlText w:val="•"/>
      <w:lvlJc w:val="left"/>
      <w:pPr>
        <w:ind w:left="5220" w:hanging="361"/>
      </w:pPr>
      <w:rPr>
        <w:rFonts w:hint="default"/>
        <w:lang w:val="en-US" w:eastAsia="en-US" w:bidi="ar-SA"/>
      </w:rPr>
    </w:lvl>
    <w:lvl w:ilvl="6" w:tplc="26A25CD0">
      <w:numFmt w:val="bullet"/>
      <w:lvlText w:val="•"/>
      <w:lvlJc w:val="left"/>
      <w:pPr>
        <w:ind w:left="6120" w:hanging="361"/>
      </w:pPr>
      <w:rPr>
        <w:rFonts w:hint="default"/>
        <w:lang w:val="en-US" w:eastAsia="en-US" w:bidi="ar-SA"/>
      </w:rPr>
    </w:lvl>
    <w:lvl w:ilvl="7" w:tplc="11820B50">
      <w:numFmt w:val="bullet"/>
      <w:lvlText w:val="•"/>
      <w:lvlJc w:val="left"/>
      <w:pPr>
        <w:ind w:left="7020" w:hanging="361"/>
      </w:pPr>
      <w:rPr>
        <w:rFonts w:hint="default"/>
        <w:lang w:val="en-US" w:eastAsia="en-US" w:bidi="ar-SA"/>
      </w:rPr>
    </w:lvl>
    <w:lvl w:ilvl="8" w:tplc="49C20170">
      <w:numFmt w:val="bullet"/>
      <w:lvlText w:val="•"/>
      <w:lvlJc w:val="left"/>
      <w:pPr>
        <w:ind w:left="7920" w:hanging="361"/>
      </w:pPr>
      <w:rPr>
        <w:rFonts w:hint="default"/>
        <w:lang w:val="en-US" w:eastAsia="en-US" w:bidi="ar-SA"/>
      </w:rPr>
    </w:lvl>
  </w:abstractNum>
  <w:abstractNum w:abstractNumId="1" w15:restartNumberingAfterBreak="0">
    <w:nsid w:val="7CB74005"/>
    <w:multiLevelType w:val="hybridMultilevel"/>
    <w:tmpl w:val="8D40427A"/>
    <w:lvl w:ilvl="0" w:tplc="AB1CC786">
      <w:start w:val="1"/>
      <w:numFmt w:val="decimal"/>
      <w:lvlText w:val="%1."/>
      <w:lvlJc w:val="left"/>
      <w:pPr>
        <w:ind w:left="7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151E7F42">
      <w:numFmt w:val="bullet"/>
      <w:lvlText w:val="•"/>
      <w:lvlJc w:val="left"/>
      <w:pPr>
        <w:ind w:left="1620" w:hanging="361"/>
      </w:pPr>
      <w:rPr>
        <w:rFonts w:hint="default"/>
        <w:lang w:val="en-US" w:eastAsia="en-US" w:bidi="ar-SA"/>
      </w:rPr>
    </w:lvl>
    <w:lvl w:ilvl="2" w:tplc="98240980">
      <w:numFmt w:val="bullet"/>
      <w:lvlText w:val="•"/>
      <w:lvlJc w:val="left"/>
      <w:pPr>
        <w:ind w:left="2520" w:hanging="361"/>
      </w:pPr>
      <w:rPr>
        <w:rFonts w:hint="default"/>
        <w:lang w:val="en-US" w:eastAsia="en-US" w:bidi="ar-SA"/>
      </w:rPr>
    </w:lvl>
    <w:lvl w:ilvl="3" w:tplc="CB5035FC">
      <w:numFmt w:val="bullet"/>
      <w:lvlText w:val="•"/>
      <w:lvlJc w:val="left"/>
      <w:pPr>
        <w:ind w:left="3420" w:hanging="361"/>
      </w:pPr>
      <w:rPr>
        <w:rFonts w:hint="default"/>
        <w:lang w:val="en-US" w:eastAsia="en-US" w:bidi="ar-SA"/>
      </w:rPr>
    </w:lvl>
    <w:lvl w:ilvl="4" w:tplc="5AAABA40">
      <w:numFmt w:val="bullet"/>
      <w:lvlText w:val="•"/>
      <w:lvlJc w:val="left"/>
      <w:pPr>
        <w:ind w:left="4320" w:hanging="361"/>
      </w:pPr>
      <w:rPr>
        <w:rFonts w:hint="default"/>
        <w:lang w:val="en-US" w:eastAsia="en-US" w:bidi="ar-SA"/>
      </w:rPr>
    </w:lvl>
    <w:lvl w:ilvl="5" w:tplc="BEE84784">
      <w:numFmt w:val="bullet"/>
      <w:lvlText w:val="•"/>
      <w:lvlJc w:val="left"/>
      <w:pPr>
        <w:ind w:left="5220" w:hanging="361"/>
      </w:pPr>
      <w:rPr>
        <w:rFonts w:hint="default"/>
        <w:lang w:val="en-US" w:eastAsia="en-US" w:bidi="ar-SA"/>
      </w:rPr>
    </w:lvl>
    <w:lvl w:ilvl="6" w:tplc="0B561CE8">
      <w:numFmt w:val="bullet"/>
      <w:lvlText w:val="•"/>
      <w:lvlJc w:val="left"/>
      <w:pPr>
        <w:ind w:left="6120" w:hanging="361"/>
      </w:pPr>
      <w:rPr>
        <w:rFonts w:hint="default"/>
        <w:lang w:val="en-US" w:eastAsia="en-US" w:bidi="ar-SA"/>
      </w:rPr>
    </w:lvl>
    <w:lvl w:ilvl="7" w:tplc="464AF77E">
      <w:numFmt w:val="bullet"/>
      <w:lvlText w:val="•"/>
      <w:lvlJc w:val="left"/>
      <w:pPr>
        <w:ind w:left="7020" w:hanging="361"/>
      </w:pPr>
      <w:rPr>
        <w:rFonts w:hint="default"/>
        <w:lang w:val="en-US" w:eastAsia="en-US" w:bidi="ar-SA"/>
      </w:rPr>
    </w:lvl>
    <w:lvl w:ilvl="8" w:tplc="35964C64">
      <w:numFmt w:val="bullet"/>
      <w:lvlText w:val="•"/>
      <w:lvlJc w:val="left"/>
      <w:pPr>
        <w:ind w:left="7920" w:hanging="361"/>
      </w:pPr>
      <w:rPr>
        <w:rFonts w:hint="default"/>
        <w:lang w:val="en-US" w:eastAsia="en-US" w:bidi="ar-SA"/>
      </w:rPr>
    </w:lvl>
  </w:abstractNum>
  <w:num w:numId="1" w16cid:durableId="1020163475">
    <w:abstractNumId w:val="1"/>
  </w:num>
  <w:num w:numId="2" w16cid:durableId="12203628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phen Collins">
    <w15:presenceInfo w15:providerId="AD" w15:userId="S::scollins@dallasfertilitycenter.com::a004a698-8cec-45b6-aed5-e2c2a615f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6A"/>
    <w:rsid w:val="0005782D"/>
    <w:rsid w:val="000B6EBA"/>
    <w:rsid w:val="00105DEE"/>
    <w:rsid w:val="001F6051"/>
    <w:rsid w:val="00252D7E"/>
    <w:rsid w:val="002745A7"/>
    <w:rsid w:val="002842AE"/>
    <w:rsid w:val="002D0F4D"/>
    <w:rsid w:val="002F7FC8"/>
    <w:rsid w:val="00486D30"/>
    <w:rsid w:val="0053330F"/>
    <w:rsid w:val="00554A49"/>
    <w:rsid w:val="005E04B9"/>
    <w:rsid w:val="006857FF"/>
    <w:rsid w:val="007577BB"/>
    <w:rsid w:val="007C6366"/>
    <w:rsid w:val="007C773C"/>
    <w:rsid w:val="007E7CAF"/>
    <w:rsid w:val="007F067E"/>
    <w:rsid w:val="00935206"/>
    <w:rsid w:val="009C08A2"/>
    <w:rsid w:val="009E4ED4"/>
    <w:rsid w:val="00BE144A"/>
    <w:rsid w:val="00C6496A"/>
    <w:rsid w:val="00CB7A93"/>
    <w:rsid w:val="00DA6D24"/>
    <w:rsid w:val="00DC2400"/>
    <w:rsid w:val="00DD3932"/>
    <w:rsid w:val="00DE2E14"/>
    <w:rsid w:val="00E751A0"/>
    <w:rsid w:val="00EF77C5"/>
    <w:rsid w:val="00F63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9E0C"/>
  <w15:docId w15:val="{615CDF1B-2A52-4193-967D-5895D35F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72" w:lineRule="exact"/>
      <w:ind w:left="72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4"/>
      <w:ind w:left="730"/>
    </w:pPr>
    <w:rPr>
      <w:b/>
      <w:bCs/>
      <w:i/>
      <w:iCs/>
      <w:sz w:val="32"/>
      <w:szCs w:val="32"/>
    </w:rPr>
  </w:style>
  <w:style w:type="paragraph" w:styleId="ListParagraph">
    <w:name w:val="List Paragraph"/>
    <w:basedOn w:val="Normal"/>
    <w:uiPriority w:val="1"/>
    <w:qFormat/>
    <w:pPr>
      <w:spacing w:line="272" w:lineRule="exact"/>
      <w:ind w:left="72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DA6D24"/>
    <w:pPr>
      <w:widowControl/>
      <w:autoSpaceDE/>
      <w:autoSpaceDN/>
      <w:spacing w:before="100" w:beforeAutospacing="1" w:after="100" w:afterAutospacing="1"/>
    </w:pPr>
    <w:rPr>
      <w:sz w:val="24"/>
      <w:szCs w:val="24"/>
    </w:rPr>
  </w:style>
  <w:style w:type="paragraph" w:styleId="Revision">
    <w:name w:val="Revision"/>
    <w:hidden/>
    <w:uiPriority w:val="99"/>
    <w:semiHidden/>
    <w:rsid w:val="002D0F4D"/>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55929">
      <w:bodyDiv w:val="1"/>
      <w:marLeft w:val="0"/>
      <w:marRight w:val="0"/>
      <w:marTop w:val="0"/>
      <w:marBottom w:val="0"/>
      <w:divBdr>
        <w:top w:val="none" w:sz="0" w:space="0" w:color="auto"/>
        <w:left w:val="none" w:sz="0" w:space="0" w:color="auto"/>
        <w:bottom w:val="none" w:sz="0" w:space="0" w:color="auto"/>
        <w:right w:val="none" w:sz="0" w:space="0" w:color="auto"/>
      </w:divBdr>
    </w:div>
    <w:div w:id="224604225">
      <w:bodyDiv w:val="1"/>
      <w:marLeft w:val="0"/>
      <w:marRight w:val="0"/>
      <w:marTop w:val="0"/>
      <w:marBottom w:val="0"/>
      <w:divBdr>
        <w:top w:val="none" w:sz="0" w:space="0" w:color="auto"/>
        <w:left w:val="none" w:sz="0" w:space="0" w:color="auto"/>
        <w:bottom w:val="none" w:sz="0" w:space="0" w:color="auto"/>
        <w:right w:val="none" w:sz="0" w:space="0" w:color="auto"/>
      </w:divBdr>
    </w:div>
    <w:div w:id="354422439">
      <w:bodyDiv w:val="1"/>
      <w:marLeft w:val="0"/>
      <w:marRight w:val="0"/>
      <w:marTop w:val="0"/>
      <w:marBottom w:val="0"/>
      <w:divBdr>
        <w:top w:val="none" w:sz="0" w:space="0" w:color="auto"/>
        <w:left w:val="none" w:sz="0" w:space="0" w:color="auto"/>
        <w:bottom w:val="none" w:sz="0" w:space="0" w:color="auto"/>
        <w:right w:val="none" w:sz="0" w:space="0" w:color="auto"/>
      </w:divBdr>
    </w:div>
    <w:div w:id="439885276">
      <w:bodyDiv w:val="1"/>
      <w:marLeft w:val="0"/>
      <w:marRight w:val="0"/>
      <w:marTop w:val="0"/>
      <w:marBottom w:val="0"/>
      <w:divBdr>
        <w:top w:val="none" w:sz="0" w:space="0" w:color="auto"/>
        <w:left w:val="none" w:sz="0" w:space="0" w:color="auto"/>
        <w:bottom w:val="none" w:sz="0" w:space="0" w:color="auto"/>
        <w:right w:val="none" w:sz="0" w:space="0" w:color="auto"/>
      </w:divBdr>
    </w:div>
    <w:div w:id="454830343">
      <w:bodyDiv w:val="1"/>
      <w:marLeft w:val="0"/>
      <w:marRight w:val="0"/>
      <w:marTop w:val="0"/>
      <w:marBottom w:val="0"/>
      <w:divBdr>
        <w:top w:val="none" w:sz="0" w:space="0" w:color="auto"/>
        <w:left w:val="none" w:sz="0" w:space="0" w:color="auto"/>
        <w:bottom w:val="none" w:sz="0" w:space="0" w:color="auto"/>
        <w:right w:val="none" w:sz="0" w:space="0" w:color="auto"/>
      </w:divBdr>
    </w:div>
    <w:div w:id="547375144">
      <w:bodyDiv w:val="1"/>
      <w:marLeft w:val="0"/>
      <w:marRight w:val="0"/>
      <w:marTop w:val="0"/>
      <w:marBottom w:val="0"/>
      <w:divBdr>
        <w:top w:val="none" w:sz="0" w:space="0" w:color="auto"/>
        <w:left w:val="none" w:sz="0" w:space="0" w:color="auto"/>
        <w:bottom w:val="none" w:sz="0" w:space="0" w:color="auto"/>
        <w:right w:val="none" w:sz="0" w:space="0" w:color="auto"/>
      </w:divBdr>
    </w:div>
    <w:div w:id="587151933">
      <w:bodyDiv w:val="1"/>
      <w:marLeft w:val="0"/>
      <w:marRight w:val="0"/>
      <w:marTop w:val="0"/>
      <w:marBottom w:val="0"/>
      <w:divBdr>
        <w:top w:val="none" w:sz="0" w:space="0" w:color="auto"/>
        <w:left w:val="none" w:sz="0" w:space="0" w:color="auto"/>
        <w:bottom w:val="none" w:sz="0" w:space="0" w:color="auto"/>
        <w:right w:val="none" w:sz="0" w:space="0" w:color="auto"/>
      </w:divBdr>
    </w:div>
    <w:div w:id="770391316">
      <w:bodyDiv w:val="1"/>
      <w:marLeft w:val="0"/>
      <w:marRight w:val="0"/>
      <w:marTop w:val="0"/>
      <w:marBottom w:val="0"/>
      <w:divBdr>
        <w:top w:val="none" w:sz="0" w:space="0" w:color="auto"/>
        <w:left w:val="none" w:sz="0" w:space="0" w:color="auto"/>
        <w:bottom w:val="none" w:sz="0" w:space="0" w:color="auto"/>
        <w:right w:val="none" w:sz="0" w:space="0" w:color="auto"/>
      </w:divBdr>
    </w:div>
    <w:div w:id="802575639">
      <w:bodyDiv w:val="1"/>
      <w:marLeft w:val="0"/>
      <w:marRight w:val="0"/>
      <w:marTop w:val="0"/>
      <w:marBottom w:val="0"/>
      <w:divBdr>
        <w:top w:val="none" w:sz="0" w:space="0" w:color="auto"/>
        <w:left w:val="none" w:sz="0" w:space="0" w:color="auto"/>
        <w:bottom w:val="none" w:sz="0" w:space="0" w:color="auto"/>
        <w:right w:val="none" w:sz="0" w:space="0" w:color="auto"/>
      </w:divBdr>
    </w:div>
    <w:div w:id="811824714">
      <w:bodyDiv w:val="1"/>
      <w:marLeft w:val="0"/>
      <w:marRight w:val="0"/>
      <w:marTop w:val="0"/>
      <w:marBottom w:val="0"/>
      <w:divBdr>
        <w:top w:val="none" w:sz="0" w:space="0" w:color="auto"/>
        <w:left w:val="none" w:sz="0" w:space="0" w:color="auto"/>
        <w:bottom w:val="none" w:sz="0" w:space="0" w:color="auto"/>
        <w:right w:val="none" w:sz="0" w:space="0" w:color="auto"/>
      </w:divBdr>
    </w:div>
    <w:div w:id="822166047">
      <w:bodyDiv w:val="1"/>
      <w:marLeft w:val="0"/>
      <w:marRight w:val="0"/>
      <w:marTop w:val="0"/>
      <w:marBottom w:val="0"/>
      <w:divBdr>
        <w:top w:val="none" w:sz="0" w:space="0" w:color="auto"/>
        <w:left w:val="none" w:sz="0" w:space="0" w:color="auto"/>
        <w:bottom w:val="none" w:sz="0" w:space="0" w:color="auto"/>
        <w:right w:val="none" w:sz="0" w:space="0" w:color="auto"/>
      </w:divBdr>
    </w:div>
    <w:div w:id="830753444">
      <w:bodyDiv w:val="1"/>
      <w:marLeft w:val="0"/>
      <w:marRight w:val="0"/>
      <w:marTop w:val="0"/>
      <w:marBottom w:val="0"/>
      <w:divBdr>
        <w:top w:val="none" w:sz="0" w:space="0" w:color="auto"/>
        <w:left w:val="none" w:sz="0" w:space="0" w:color="auto"/>
        <w:bottom w:val="none" w:sz="0" w:space="0" w:color="auto"/>
        <w:right w:val="none" w:sz="0" w:space="0" w:color="auto"/>
      </w:divBdr>
    </w:div>
    <w:div w:id="854660707">
      <w:bodyDiv w:val="1"/>
      <w:marLeft w:val="0"/>
      <w:marRight w:val="0"/>
      <w:marTop w:val="0"/>
      <w:marBottom w:val="0"/>
      <w:divBdr>
        <w:top w:val="none" w:sz="0" w:space="0" w:color="auto"/>
        <w:left w:val="none" w:sz="0" w:space="0" w:color="auto"/>
        <w:bottom w:val="none" w:sz="0" w:space="0" w:color="auto"/>
        <w:right w:val="none" w:sz="0" w:space="0" w:color="auto"/>
      </w:divBdr>
    </w:div>
    <w:div w:id="883559884">
      <w:bodyDiv w:val="1"/>
      <w:marLeft w:val="0"/>
      <w:marRight w:val="0"/>
      <w:marTop w:val="0"/>
      <w:marBottom w:val="0"/>
      <w:divBdr>
        <w:top w:val="none" w:sz="0" w:space="0" w:color="auto"/>
        <w:left w:val="none" w:sz="0" w:space="0" w:color="auto"/>
        <w:bottom w:val="none" w:sz="0" w:space="0" w:color="auto"/>
        <w:right w:val="none" w:sz="0" w:space="0" w:color="auto"/>
      </w:divBdr>
    </w:div>
    <w:div w:id="1139028879">
      <w:bodyDiv w:val="1"/>
      <w:marLeft w:val="0"/>
      <w:marRight w:val="0"/>
      <w:marTop w:val="0"/>
      <w:marBottom w:val="0"/>
      <w:divBdr>
        <w:top w:val="none" w:sz="0" w:space="0" w:color="auto"/>
        <w:left w:val="none" w:sz="0" w:space="0" w:color="auto"/>
        <w:bottom w:val="none" w:sz="0" w:space="0" w:color="auto"/>
        <w:right w:val="none" w:sz="0" w:space="0" w:color="auto"/>
      </w:divBdr>
    </w:div>
    <w:div w:id="1233200027">
      <w:bodyDiv w:val="1"/>
      <w:marLeft w:val="0"/>
      <w:marRight w:val="0"/>
      <w:marTop w:val="0"/>
      <w:marBottom w:val="0"/>
      <w:divBdr>
        <w:top w:val="none" w:sz="0" w:space="0" w:color="auto"/>
        <w:left w:val="none" w:sz="0" w:space="0" w:color="auto"/>
        <w:bottom w:val="none" w:sz="0" w:space="0" w:color="auto"/>
        <w:right w:val="none" w:sz="0" w:space="0" w:color="auto"/>
      </w:divBdr>
    </w:div>
    <w:div w:id="1264803672">
      <w:bodyDiv w:val="1"/>
      <w:marLeft w:val="0"/>
      <w:marRight w:val="0"/>
      <w:marTop w:val="0"/>
      <w:marBottom w:val="0"/>
      <w:divBdr>
        <w:top w:val="none" w:sz="0" w:space="0" w:color="auto"/>
        <w:left w:val="none" w:sz="0" w:space="0" w:color="auto"/>
        <w:bottom w:val="none" w:sz="0" w:space="0" w:color="auto"/>
        <w:right w:val="none" w:sz="0" w:space="0" w:color="auto"/>
      </w:divBdr>
    </w:div>
    <w:div w:id="1285230817">
      <w:bodyDiv w:val="1"/>
      <w:marLeft w:val="0"/>
      <w:marRight w:val="0"/>
      <w:marTop w:val="0"/>
      <w:marBottom w:val="0"/>
      <w:divBdr>
        <w:top w:val="none" w:sz="0" w:space="0" w:color="auto"/>
        <w:left w:val="none" w:sz="0" w:space="0" w:color="auto"/>
        <w:bottom w:val="none" w:sz="0" w:space="0" w:color="auto"/>
        <w:right w:val="none" w:sz="0" w:space="0" w:color="auto"/>
      </w:divBdr>
    </w:div>
    <w:div w:id="1500346651">
      <w:bodyDiv w:val="1"/>
      <w:marLeft w:val="0"/>
      <w:marRight w:val="0"/>
      <w:marTop w:val="0"/>
      <w:marBottom w:val="0"/>
      <w:divBdr>
        <w:top w:val="none" w:sz="0" w:space="0" w:color="auto"/>
        <w:left w:val="none" w:sz="0" w:space="0" w:color="auto"/>
        <w:bottom w:val="none" w:sz="0" w:space="0" w:color="auto"/>
        <w:right w:val="none" w:sz="0" w:space="0" w:color="auto"/>
      </w:divBdr>
    </w:div>
    <w:div w:id="1726954868">
      <w:bodyDiv w:val="1"/>
      <w:marLeft w:val="0"/>
      <w:marRight w:val="0"/>
      <w:marTop w:val="0"/>
      <w:marBottom w:val="0"/>
      <w:divBdr>
        <w:top w:val="none" w:sz="0" w:space="0" w:color="auto"/>
        <w:left w:val="none" w:sz="0" w:space="0" w:color="auto"/>
        <w:bottom w:val="none" w:sz="0" w:space="0" w:color="auto"/>
        <w:right w:val="none" w:sz="0" w:space="0" w:color="auto"/>
      </w:divBdr>
    </w:div>
    <w:div w:id="1749882434">
      <w:bodyDiv w:val="1"/>
      <w:marLeft w:val="0"/>
      <w:marRight w:val="0"/>
      <w:marTop w:val="0"/>
      <w:marBottom w:val="0"/>
      <w:divBdr>
        <w:top w:val="none" w:sz="0" w:space="0" w:color="auto"/>
        <w:left w:val="none" w:sz="0" w:space="0" w:color="auto"/>
        <w:bottom w:val="none" w:sz="0" w:space="0" w:color="auto"/>
        <w:right w:val="none" w:sz="0" w:space="0" w:color="auto"/>
      </w:divBdr>
    </w:div>
    <w:div w:id="1995261125">
      <w:bodyDiv w:val="1"/>
      <w:marLeft w:val="0"/>
      <w:marRight w:val="0"/>
      <w:marTop w:val="0"/>
      <w:marBottom w:val="0"/>
      <w:divBdr>
        <w:top w:val="none" w:sz="0" w:space="0" w:color="auto"/>
        <w:left w:val="none" w:sz="0" w:space="0" w:color="auto"/>
        <w:bottom w:val="none" w:sz="0" w:space="0" w:color="auto"/>
        <w:right w:val="none" w:sz="0" w:space="0" w:color="auto"/>
      </w:divBdr>
    </w:div>
    <w:div w:id="2010056189">
      <w:bodyDiv w:val="1"/>
      <w:marLeft w:val="0"/>
      <w:marRight w:val="0"/>
      <w:marTop w:val="0"/>
      <w:marBottom w:val="0"/>
      <w:divBdr>
        <w:top w:val="none" w:sz="0" w:space="0" w:color="auto"/>
        <w:left w:val="none" w:sz="0" w:space="0" w:color="auto"/>
        <w:bottom w:val="none" w:sz="0" w:space="0" w:color="auto"/>
        <w:right w:val="none" w:sz="0" w:space="0" w:color="auto"/>
      </w:divBdr>
    </w:div>
    <w:div w:id="2011179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fc-sql01\fr\walid.saleh\Desktop\plot-data%20(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c-sql01\fr\walid.saleh\Desktop\Data%20SART%2020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
            </a:r>
            <a:r>
              <a:rPr lang="en-US" baseline="0"/>
              <a:t> Euploid Embryos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'plot-data (1)'!$A$2:$A$12</c:f>
              <c:numCache>
                <c:formatCode>0</c:formatCode>
                <c:ptCount val="11"/>
                <c:pt idx="0">
                  <c:v>34.9442622478416</c:v>
                </c:pt>
                <c:pt idx="1">
                  <c:v>35.9475408861733</c:v>
                </c:pt>
                <c:pt idx="2">
                  <c:v>37.029508645504301</c:v>
                </c:pt>
                <c:pt idx="3">
                  <c:v>37.973770893346</c:v>
                </c:pt>
                <c:pt idx="4">
                  <c:v>38.9967222621869</c:v>
                </c:pt>
                <c:pt idx="5">
                  <c:v>39.9803281700095</c:v>
                </c:pt>
                <c:pt idx="6">
                  <c:v>40.9836068083412</c:v>
                </c:pt>
                <c:pt idx="7">
                  <c:v>41.986885446673</c:v>
                </c:pt>
                <c:pt idx="8">
                  <c:v>43.0098368155138</c:v>
                </c:pt>
                <c:pt idx="9">
                  <c:v>43.9934427233365</c:v>
                </c:pt>
                <c:pt idx="10">
                  <c:v>45.0360650216492</c:v>
                </c:pt>
              </c:numCache>
            </c:numRef>
          </c:xVal>
          <c:yVal>
            <c:numRef>
              <c:f>'plot-data (1)'!$B$2:$B$12</c:f>
              <c:numCache>
                <c:formatCode>0</c:formatCode>
                <c:ptCount val="11"/>
                <c:pt idx="0">
                  <c:v>60.440097815929903</c:v>
                </c:pt>
                <c:pt idx="1">
                  <c:v>55.452324807176801</c:v>
                </c:pt>
                <c:pt idx="2">
                  <c:v>50.904642898993899</c:v>
                </c:pt>
                <c:pt idx="3">
                  <c:v>45.623469107834197</c:v>
                </c:pt>
                <c:pt idx="4">
                  <c:v>40.929096881487602</c:v>
                </c:pt>
                <c:pt idx="5">
                  <c:v>40.4889990655576</c:v>
                </c:pt>
                <c:pt idx="6">
                  <c:v>36.234717939781298</c:v>
                </c:pt>
                <c:pt idx="7">
                  <c:v>26.992663805251802</c:v>
                </c:pt>
                <c:pt idx="8">
                  <c:v>21.711490014092099</c:v>
                </c:pt>
                <c:pt idx="9">
                  <c:v>18.630805302582299</c:v>
                </c:pt>
                <c:pt idx="10">
                  <c:v>8.8019563185994993</c:v>
                </c:pt>
              </c:numCache>
            </c:numRef>
          </c:yVal>
          <c:smooth val="0"/>
          <c:extLst>
            <c:ext xmlns:c16="http://schemas.microsoft.com/office/drawing/2014/chart" uri="{C3380CC4-5D6E-409C-BE32-E72D297353CC}">
              <c16:uniqueId val="{00000001-52B8-4C41-922D-A05E96D4F50A}"/>
            </c:ext>
          </c:extLst>
        </c:ser>
        <c:dLbls>
          <c:showLegendKey val="0"/>
          <c:showVal val="0"/>
          <c:showCatName val="0"/>
          <c:showSerName val="0"/>
          <c:showPercent val="0"/>
          <c:showBubbleSize val="0"/>
        </c:dLbls>
        <c:axId val="1865272447"/>
        <c:axId val="1084376399"/>
      </c:scatterChart>
      <c:valAx>
        <c:axId val="1865272447"/>
        <c:scaling>
          <c:orientation val="minMax"/>
          <c:max val="46"/>
          <c:min val="35"/>
        </c:scaling>
        <c:delete val="0"/>
        <c:axPos val="b"/>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376399"/>
        <c:crosses val="autoZero"/>
        <c:crossBetween val="midCat"/>
      </c:valAx>
      <c:valAx>
        <c:axId val="108437639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272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Live</a:t>
            </a:r>
            <a:r>
              <a:rPr lang="en-US" baseline="0"/>
              <a:t> Birth Rate per FET</a:t>
            </a:r>
            <a:endParaRPr lang="en-US"/>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'[Data SART 2022.xlsx]Sheet1'!$A$2</c:f>
              <c:strCache>
                <c:ptCount val="1"/>
              </c:strCache>
            </c:strRef>
          </c:tx>
          <c:spPr>
            <a:solidFill>
              <a:schemeClr val="accent1">
                <a:alpha val="70000"/>
              </a:schemeClr>
            </a:solidFill>
            <a:ln>
              <a:noFill/>
            </a:ln>
            <a:effectLst/>
          </c:spPr>
          <c:invertIfNegative val="0"/>
          <c:cat>
            <c:strRef>
              <c:f>'[Data SART 2022.xlsx]Sheet1'!$B$1:$F$1</c:f>
              <c:strCache>
                <c:ptCount val="5"/>
                <c:pt idx="0">
                  <c:v>&lt;35</c:v>
                </c:pt>
                <c:pt idx="1">
                  <c:v>35-37</c:v>
                </c:pt>
                <c:pt idx="2">
                  <c:v>38-40</c:v>
                </c:pt>
                <c:pt idx="3">
                  <c:v>41-42</c:v>
                </c:pt>
                <c:pt idx="4">
                  <c:v>&gt;42</c:v>
                </c:pt>
              </c:strCache>
            </c:strRef>
          </c:cat>
          <c:val>
            <c:numRef>
              <c:f>'[Data SART 2022.xlsx]Sheet1'!$B$2:$F$2</c:f>
              <c:numCache>
                <c:formatCode>General</c:formatCode>
                <c:ptCount val="5"/>
              </c:numCache>
            </c:numRef>
          </c:val>
          <c:extLst>
            <c:ext xmlns:c16="http://schemas.microsoft.com/office/drawing/2014/chart" uri="{C3380CC4-5D6E-409C-BE32-E72D297353CC}">
              <c16:uniqueId val="{00000000-4075-4F22-965D-D92B744D9617}"/>
            </c:ext>
          </c:extLst>
        </c:ser>
        <c:ser>
          <c:idx val="1"/>
          <c:order val="1"/>
          <c:tx>
            <c:strRef>
              <c:f>'[Data SART 2022.xlsx]Sheet1'!$A$3</c:f>
              <c:strCache>
                <c:ptCount val="1"/>
                <c:pt idx="0">
                  <c:v>PGT</c:v>
                </c:pt>
              </c:strCache>
            </c:strRef>
          </c:tx>
          <c:spPr>
            <a:solidFill>
              <a:srgbClr val="00B050">
                <a:alpha val="84000"/>
              </a:srgbClr>
            </a:solidFill>
            <a:ln>
              <a:noFill/>
            </a:ln>
            <a:effectLst/>
          </c:spPr>
          <c:invertIfNegative val="0"/>
          <c:cat>
            <c:strRef>
              <c:f>'[Data SART 2022.xlsx]Sheet1'!$B$1:$F$1</c:f>
              <c:strCache>
                <c:ptCount val="5"/>
                <c:pt idx="0">
                  <c:v>&lt;35</c:v>
                </c:pt>
                <c:pt idx="1">
                  <c:v>35-37</c:v>
                </c:pt>
                <c:pt idx="2">
                  <c:v>38-40</c:v>
                </c:pt>
                <c:pt idx="3">
                  <c:v>41-42</c:v>
                </c:pt>
                <c:pt idx="4">
                  <c:v>&gt;42</c:v>
                </c:pt>
              </c:strCache>
            </c:strRef>
          </c:cat>
          <c:val>
            <c:numRef>
              <c:f>'[Data SART 2022.xlsx]Sheet1'!$B$3:$F$3</c:f>
              <c:numCache>
                <c:formatCode>0.00%</c:formatCode>
                <c:ptCount val="5"/>
                <c:pt idx="0">
                  <c:v>0.52400000000000002</c:v>
                </c:pt>
                <c:pt idx="1">
                  <c:v>0.51500000000000001</c:v>
                </c:pt>
                <c:pt idx="2">
                  <c:v>0.5</c:v>
                </c:pt>
                <c:pt idx="3">
                  <c:v>0.48699999999999999</c:v>
                </c:pt>
                <c:pt idx="4">
                  <c:v>0.44400000000000001</c:v>
                </c:pt>
              </c:numCache>
            </c:numRef>
          </c:val>
          <c:extLst>
            <c:ext xmlns:c16="http://schemas.microsoft.com/office/drawing/2014/chart" uri="{C3380CC4-5D6E-409C-BE32-E72D297353CC}">
              <c16:uniqueId val="{00000001-4075-4F22-965D-D92B744D9617}"/>
            </c:ext>
          </c:extLst>
        </c:ser>
        <c:ser>
          <c:idx val="2"/>
          <c:order val="2"/>
          <c:tx>
            <c:strRef>
              <c:f>'[Data SART 2022.xlsx]Sheet1'!$A$4</c:f>
              <c:strCache>
                <c:ptCount val="1"/>
              </c:strCache>
            </c:strRef>
          </c:tx>
          <c:spPr>
            <a:solidFill>
              <a:schemeClr val="accent3">
                <a:alpha val="70000"/>
              </a:schemeClr>
            </a:solidFill>
            <a:ln>
              <a:noFill/>
            </a:ln>
            <a:effectLst/>
          </c:spPr>
          <c:invertIfNegative val="0"/>
          <c:cat>
            <c:strRef>
              <c:f>'[Data SART 2022.xlsx]Sheet1'!$B$1:$F$1</c:f>
              <c:strCache>
                <c:ptCount val="5"/>
                <c:pt idx="0">
                  <c:v>&lt;35</c:v>
                </c:pt>
                <c:pt idx="1">
                  <c:v>35-37</c:v>
                </c:pt>
                <c:pt idx="2">
                  <c:v>38-40</c:v>
                </c:pt>
                <c:pt idx="3">
                  <c:v>41-42</c:v>
                </c:pt>
                <c:pt idx="4">
                  <c:v>&gt;42</c:v>
                </c:pt>
              </c:strCache>
            </c:strRef>
          </c:cat>
          <c:val>
            <c:numRef>
              <c:f>'[Data SART 2022.xlsx]Sheet1'!$B$4:$F$4</c:f>
              <c:numCache>
                <c:formatCode>General</c:formatCode>
                <c:ptCount val="5"/>
              </c:numCache>
            </c:numRef>
          </c:val>
          <c:extLst>
            <c:ext xmlns:c16="http://schemas.microsoft.com/office/drawing/2014/chart" uri="{C3380CC4-5D6E-409C-BE32-E72D297353CC}">
              <c16:uniqueId val="{00000002-4075-4F22-965D-D92B744D9617}"/>
            </c:ext>
          </c:extLst>
        </c:ser>
        <c:ser>
          <c:idx val="3"/>
          <c:order val="3"/>
          <c:tx>
            <c:strRef>
              <c:f>'[Data SART 2022.xlsx]Sheet1'!$A$5</c:f>
              <c:strCache>
                <c:ptCount val="1"/>
                <c:pt idx="0">
                  <c:v>No PGT</c:v>
                </c:pt>
              </c:strCache>
            </c:strRef>
          </c:tx>
          <c:spPr>
            <a:solidFill>
              <a:schemeClr val="tx2">
                <a:lumMod val="75000"/>
                <a:lumOff val="25000"/>
              </a:schemeClr>
            </a:solidFill>
            <a:ln>
              <a:noFill/>
            </a:ln>
            <a:effectLst/>
          </c:spPr>
          <c:invertIfNegative val="0"/>
          <c:cat>
            <c:strRef>
              <c:f>'[Data SART 2022.xlsx]Sheet1'!$B$1:$F$1</c:f>
              <c:strCache>
                <c:ptCount val="5"/>
                <c:pt idx="0">
                  <c:v>&lt;35</c:v>
                </c:pt>
                <c:pt idx="1">
                  <c:v>35-37</c:v>
                </c:pt>
                <c:pt idx="2">
                  <c:v>38-40</c:v>
                </c:pt>
                <c:pt idx="3">
                  <c:v>41-42</c:v>
                </c:pt>
                <c:pt idx="4">
                  <c:v>&gt;42</c:v>
                </c:pt>
              </c:strCache>
            </c:strRef>
          </c:cat>
          <c:val>
            <c:numRef>
              <c:f>'[Data SART 2022.xlsx]Sheet1'!$B$5:$F$5</c:f>
              <c:numCache>
                <c:formatCode>0.00%</c:formatCode>
                <c:ptCount val="5"/>
                <c:pt idx="0">
                  <c:v>0.39800000000000002</c:v>
                </c:pt>
                <c:pt idx="1">
                  <c:v>0.32200000000000001</c:v>
                </c:pt>
                <c:pt idx="2">
                  <c:v>0.23</c:v>
                </c:pt>
                <c:pt idx="3">
                  <c:v>0.16900000000000001</c:v>
                </c:pt>
                <c:pt idx="4">
                  <c:v>0.127</c:v>
                </c:pt>
              </c:numCache>
            </c:numRef>
          </c:val>
          <c:extLst>
            <c:ext xmlns:c16="http://schemas.microsoft.com/office/drawing/2014/chart" uri="{C3380CC4-5D6E-409C-BE32-E72D297353CC}">
              <c16:uniqueId val="{00000003-4075-4F22-965D-D92B744D9617}"/>
            </c:ext>
          </c:extLst>
        </c:ser>
        <c:dLbls>
          <c:showLegendKey val="0"/>
          <c:showVal val="0"/>
          <c:showCatName val="0"/>
          <c:showSerName val="0"/>
          <c:showPercent val="0"/>
          <c:showBubbleSize val="0"/>
        </c:dLbls>
        <c:gapWidth val="60"/>
        <c:overlap val="40"/>
        <c:axId val="1095685903"/>
        <c:axId val="1095686383"/>
      </c:barChart>
      <c:catAx>
        <c:axId val="1095685903"/>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095686383"/>
        <c:crosses val="autoZero"/>
        <c:auto val="1"/>
        <c:lblAlgn val="ctr"/>
        <c:lblOffset val="100"/>
        <c:noMultiLvlLbl val="0"/>
      </c:catAx>
      <c:valAx>
        <c:axId val="1095686383"/>
        <c:scaling>
          <c:orientation val="minMax"/>
          <c:min val="0"/>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095685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Infertility, Hormonal Issues, and IVF: Understanding the Potential Cancer Risks</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Infertility, Hormonal Issues, and IVF: Understanding the Potential Cancer Risks</dc:title>
  <dc:creator>talha javed</dc:creator>
  <cp:lastModifiedBy>Walid Saleh</cp:lastModifiedBy>
  <cp:revision>3</cp:revision>
  <dcterms:created xsi:type="dcterms:W3CDTF">2025-02-23T15:14:00Z</dcterms:created>
  <dcterms:modified xsi:type="dcterms:W3CDTF">2025-03-02T15:29:00Z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Microsoft® Word 2016</vt:lpwstr>
  </property>
  <property fmtid="{D5CDD505-2E9C-101B-9397-08002B2CF9AE}" pid="4" name="LastSaved">
    <vt:filetime>2025-02-20T00:00:00Z</vt:filetime>
  </property>
  <property fmtid="{D5CDD505-2E9C-101B-9397-08002B2CF9AE}" pid="5" name="Producer">
    <vt:lpwstr>www.ilovepdf.com</vt:lpwstr>
  </property>
</Properties>
</file>